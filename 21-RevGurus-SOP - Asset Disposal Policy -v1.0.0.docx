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E02560" w14:textId="77777777" w:rsidR="0042791D" w:rsidRPr="002F69E8" w:rsidRDefault="0042791D" w:rsidP="0042791D">
      <w:pPr>
        <w:ind w:right="-46"/>
        <w:rPr>
          <w:rFonts w:cs="Arial"/>
        </w:rPr>
      </w:pPr>
    </w:p>
    <w:p w14:paraId="250684F4" w14:textId="77777777" w:rsidR="0042791D" w:rsidRPr="002F69E8" w:rsidRDefault="0042791D" w:rsidP="0042791D">
      <w:pPr>
        <w:spacing w:after="0" w:line="240" w:lineRule="auto"/>
        <w:ind w:right="-46"/>
        <w:rPr>
          <w:rFonts w:eastAsia="Times New Roman" w:cs="Arial"/>
          <w:sz w:val="24"/>
          <w:szCs w:val="24"/>
          <w:lang w:eastAsia="en-IN"/>
        </w:rPr>
      </w:pPr>
    </w:p>
    <w:tbl>
      <w:tblPr>
        <w:tblpPr w:leftFromText="180" w:rightFromText="180" w:vertAnchor="text" w:tblpY="1"/>
        <w:tblOverlap w:val="never"/>
        <w:tblW w:w="0" w:type="auto"/>
        <w:tblCellMar>
          <w:top w:w="15" w:type="dxa"/>
          <w:left w:w="15" w:type="dxa"/>
          <w:bottom w:w="15" w:type="dxa"/>
          <w:right w:w="15" w:type="dxa"/>
        </w:tblCellMar>
        <w:tblLook w:val="04A0" w:firstRow="1" w:lastRow="0" w:firstColumn="1" w:lastColumn="0" w:noHBand="0" w:noVBand="1"/>
      </w:tblPr>
      <w:tblGrid>
        <w:gridCol w:w="2855"/>
        <w:gridCol w:w="206"/>
      </w:tblGrid>
      <w:tr w:rsidR="0042791D" w:rsidRPr="002F69E8" w14:paraId="06B029E0" w14:textId="77777777" w:rsidTr="00DC1404">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06275D82" w14:textId="77777777" w:rsidR="0042791D" w:rsidRPr="002F69E8" w:rsidRDefault="0042791D" w:rsidP="00DC1404">
            <w:pPr>
              <w:spacing w:after="0" w:line="240" w:lineRule="auto"/>
              <w:ind w:right="-46"/>
              <w:rPr>
                <w:rFonts w:eastAsia="Times New Roman" w:cs="Arial"/>
                <w:sz w:val="24"/>
                <w:szCs w:val="24"/>
                <w:lang w:eastAsia="en-IN"/>
              </w:rPr>
            </w:pPr>
            <w:r w:rsidRPr="002F69E8">
              <w:rPr>
                <w:rFonts w:eastAsia="Times New Roman" w:cs="Arial"/>
                <w:noProof/>
                <w:color w:val="000000"/>
                <w:lang w:eastAsia="en-IN"/>
              </w:rPr>
              <w:drawing>
                <wp:inline distT="0" distB="0" distL="0" distR="0" wp14:anchorId="0EE119AD" wp14:editId="6CA2AE47">
                  <wp:extent cx="1685925" cy="1598333"/>
                  <wp:effectExtent l="0" t="0" r="0" b="1905"/>
                  <wp:docPr id="65" name="Picture 65" descr="revgurus-logo-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vgurus-logo-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88978" cy="1601227"/>
                          </a:xfrm>
                          <a:prstGeom prst="rect">
                            <a:avLst/>
                          </a:prstGeom>
                          <a:noFill/>
                          <a:ln>
                            <a:noFill/>
                          </a:ln>
                        </pic:spPr>
                      </pic:pic>
                    </a:graphicData>
                  </a:graphic>
                </wp:inline>
              </w:drawing>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2F3B080A" w14:textId="77777777" w:rsidR="0020448C" w:rsidRPr="0020448C" w:rsidRDefault="0020448C" w:rsidP="00651E78">
            <w:pPr>
              <w:spacing w:after="0" w:line="240" w:lineRule="auto"/>
              <w:ind w:right="-46"/>
              <w:rPr>
                <w:rFonts w:eastAsia="Times New Roman" w:cs="Arial"/>
                <w:b/>
                <w:bCs/>
                <w:color w:val="000000"/>
                <w:sz w:val="56"/>
                <w:szCs w:val="56"/>
                <w:lang w:eastAsia="en-IN"/>
              </w:rPr>
            </w:pPr>
          </w:p>
        </w:tc>
      </w:tr>
    </w:tbl>
    <w:p w14:paraId="22071A7F" w14:textId="0C010D99" w:rsidR="0042791D" w:rsidRDefault="00E22969" w:rsidP="006628FE">
      <w:pPr>
        <w:spacing w:after="0" w:line="240" w:lineRule="auto"/>
        <w:ind w:right="-46"/>
        <w:jc w:val="both"/>
        <w:rPr>
          <w:rFonts w:ascii="Calibri" w:eastAsia="Century Gothic" w:hAnsi="Calibri" w:cs="Century Gothic"/>
          <w:b/>
          <w:color w:val="000000"/>
          <w:sz w:val="40"/>
          <w:szCs w:val="40"/>
        </w:rPr>
      </w:pPr>
      <w:r w:rsidRPr="004D78DB">
        <w:rPr>
          <w:rFonts w:ascii="Calibri" w:eastAsia="Century Gothic" w:hAnsi="Calibri" w:cs="Century Gothic"/>
          <w:b/>
          <w:color w:val="000000"/>
          <w:sz w:val="40"/>
          <w:szCs w:val="40"/>
        </w:rPr>
        <w:t xml:space="preserve">Standard Operating Procedure </w:t>
      </w:r>
      <w:r w:rsidR="00EC60B9">
        <w:rPr>
          <w:rFonts w:ascii="Calibri" w:eastAsia="Century Gothic" w:hAnsi="Calibri" w:cs="Century Gothic"/>
          <w:b/>
          <w:color w:val="000000"/>
          <w:sz w:val="40"/>
          <w:szCs w:val="40"/>
        </w:rPr>
        <w:t>–</w:t>
      </w:r>
      <w:r w:rsidRPr="004D78DB">
        <w:rPr>
          <w:rFonts w:ascii="Calibri" w:eastAsia="Century Gothic" w:hAnsi="Calibri" w:cs="Century Gothic"/>
          <w:b/>
          <w:color w:val="000000"/>
          <w:sz w:val="40"/>
          <w:szCs w:val="40"/>
        </w:rPr>
        <w:t xml:space="preserve"> </w:t>
      </w:r>
    </w:p>
    <w:p w14:paraId="00D3B842" w14:textId="40565015" w:rsidR="00EC60B9" w:rsidRPr="002F69E8" w:rsidRDefault="00B339BB" w:rsidP="006628FE">
      <w:pPr>
        <w:spacing w:after="0" w:line="240" w:lineRule="auto"/>
        <w:ind w:right="-46"/>
        <w:jc w:val="both"/>
        <w:rPr>
          <w:rFonts w:eastAsia="Times New Roman" w:cs="Arial"/>
          <w:sz w:val="24"/>
          <w:szCs w:val="24"/>
          <w:lang w:eastAsia="en-IN"/>
        </w:rPr>
      </w:pPr>
      <w:r>
        <w:rPr>
          <w:rFonts w:ascii="Calibri" w:eastAsia="Century Gothic" w:hAnsi="Calibri" w:cs="Century Gothic"/>
          <w:b/>
          <w:color w:val="000000"/>
          <w:sz w:val="40"/>
          <w:szCs w:val="40"/>
        </w:rPr>
        <w:t xml:space="preserve">IT </w:t>
      </w:r>
      <w:r w:rsidR="00EC60B9">
        <w:rPr>
          <w:rFonts w:ascii="Calibri" w:eastAsia="Century Gothic" w:hAnsi="Calibri" w:cs="Century Gothic"/>
          <w:b/>
          <w:color w:val="000000"/>
          <w:sz w:val="40"/>
          <w:szCs w:val="40"/>
        </w:rPr>
        <w:t>Asset Disposal Policy</w:t>
      </w:r>
    </w:p>
    <w:p w14:paraId="05904C69" w14:textId="77777777" w:rsidR="0073481B" w:rsidRDefault="0073481B" w:rsidP="0042791D">
      <w:pPr>
        <w:spacing w:after="0" w:line="240" w:lineRule="auto"/>
        <w:ind w:right="-46"/>
        <w:rPr>
          <w:rFonts w:eastAsia="Times New Roman" w:cs="Arial"/>
          <w:sz w:val="24"/>
          <w:szCs w:val="24"/>
          <w:lang w:eastAsia="en-IN"/>
        </w:rPr>
      </w:pPr>
    </w:p>
    <w:tbl>
      <w:tblPr>
        <w:tblW w:w="9738" w:type="dxa"/>
        <w:shd w:val="clear" w:color="auto" w:fill="FFFFFF"/>
        <w:tblCellMar>
          <w:left w:w="0" w:type="dxa"/>
          <w:right w:w="0" w:type="dxa"/>
        </w:tblCellMar>
        <w:tblLook w:val="04A0" w:firstRow="1" w:lastRow="0" w:firstColumn="1" w:lastColumn="0" w:noHBand="0" w:noVBand="1"/>
      </w:tblPr>
      <w:tblGrid>
        <w:gridCol w:w="1769"/>
        <w:gridCol w:w="2682"/>
        <w:gridCol w:w="1530"/>
        <w:gridCol w:w="1980"/>
        <w:gridCol w:w="1777"/>
      </w:tblGrid>
      <w:tr w:rsidR="0073481B" w:rsidRPr="001C7C69" w14:paraId="558C8B01" w14:textId="77777777" w:rsidTr="00EC60B9">
        <w:trPr>
          <w:trHeight w:val="349"/>
        </w:trPr>
        <w:tc>
          <w:tcPr>
            <w:tcW w:w="1769" w:type="dxa"/>
            <w:tcBorders>
              <w:top w:val="single" w:sz="8"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vAlign w:val="center"/>
            <w:hideMark/>
          </w:tcPr>
          <w:p w14:paraId="0BD01C8F" w14:textId="77777777" w:rsidR="0073481B" w:rsidRPr="001C7C69" w:rsidRDefault="0073481B" w:rsidP="00B17CEB">
            <w:pPr>
              <w:spacing w:after="0" w:line="210" w:lineRule="atLeast"/>
              <w:rPr>
                <w:rFonts w:eastAsia="Century Gothic" w:cs="Century Gothic"/>
                <w:color w:val="000000"/>
                <w:sz w:val="24"/>
                <w:szCs w:val="24"/>
                <w:u w:val="single"/>
              </w:rPr>
            </w:pPr>
            <w:r w:rsidRPr="001C7C69">
              <w:rPr>
                <w:rFonts w:eastAsia="Century Gothic" w:cs="Century Gothic"/>
                <w:color w:val="000000"/>
                <w:sz w:val="24"/>
                <w:szCs w:val="24"/>
                <w:u w:val="single"/>
              </w:rPr>
              <w:t>Document Title</w:t>
            </w:r>
          </w:p>
        </w:tc>
        <w:tc>
          <w:tcPr>
            <w:tcW w:w="7969" w:type="dxa"/>
            <w:gridSpan w:val="4"/>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49E44735" w14:textId="076A37EB" w:rsidR="0073481B" w:rsidRPr="00EC60B9" w:rsidRDefault="0073481B" w:rsidP="00EC60B9">
            <w:pPr>
              <w:spacing w:after="0" w:line="240" w:lineRule="auto"/>
              <w:ind w:right="-46"/>
              <w:jc w:val="both"/>
              <w:rPr>
                <w:rFonts w:eastAsia="Times New Roman" w:cs="Arial"/>
                <w:sz w:val="24"/>
                <w:szCs w:val="24"/>
                <w:lang w:eastAsia="en-IN"/>
              </w:rPr>
            </w:pPr>
            <w:r w:rsidRPr="001C7C69">
              <w:rPr>
                <w:rFonts w:eastAsia="Century Gothic" w:cs="Century Gothic"/>
                <w:color w:val="000000"/>
                <w:sz w:val="24"/>
                <w:szCs w:val="24"/>
              </w:rPr>
              <w:t xml:space="preserve">Standard Operating Procedure </w:t>
            </w:r>
            <w:r w:rsidR="00B339BB">
              <w:rPr>
                <w:rFonts w:eastAsia="Century Gothic" w:cs="Century Gothic"/>
                <w:color w:val="000000"/>
                <w:sz w:val="24"/>
                <w:szCs w:val="24"/>
              </w:rPr>
              <w:t>–</w:t>
            </w:r>
            <w:r w:rsidRPr="001C7C69">
              <w:rPr>
                <w:rFonts w:eastAsia="Century Gothic" w:cs="Century Gothic"/>
                <w:color w:val="000000"/>
                <w:sz w:val="24"/>
                <w:szCs w:val="24"/>
              </w:rPr>
              <w:t xml:space="preserve"> </w:t>
            </w:r>
            <w:r w:rsidR="00B339BB">
              <w:rPr>
                <w:rFonts w:eastAsia="Century Gothic" w:cs="Century Gothic"/>
                <w:color w:val="000000"/>
                <w:sz w:val="24"/>
                <w:szCs w:val="24"/>
              </w:rPr>
              <w:t xml:space="preserve">IT </w:t>
            </w:r>
            <w:r w:rsidR="00EC60B9" w:rsidRPr="00EC60B9">
              <w:rPr>
                <w:rFonts w:eastAsia="Century Gothic" w:cs="Century Gothic"/>
                <w:color w:val="000000"/>
                <w:sz w:val="24"/>
                <w:szCs w:val="24"/>
              </w:rPr>
              <w:t>Asset Disposal Policy</w:t>
            </w:r>
            <w:r w:rsidRPr="001C7C69">
              <w:rPr>
                <w:rFonts w:eastAsia="Century Gothic" w:cs="Century Gothic"/>
                <w:color w:val="000000"/>
                <w:sz w:val="24"/>
                <w:szCs w:val="24"/>
              </w:rPr>
              <w:t>.</w:t>
            </w:r>
          </w:p>
        </w:tc>
      </w:tr>
      <w:tr w:rsidR="0073481B" w:rsidRPr="001C7C69" w14:paraId="44D88C0F" w14:textId="77777777" w:rsidTr="00EC60B9">
        <w:trPr>
          <w:trHeight w:val="484"/>
        </w:trPr>
        <w:tc>
          <w:tcPr>
            <w:tcW w:w="1769" w:type="dxa"/>
            <w:tcBorders>
              <w:top w:val="nil"/>
              <w:left w:val="single" w:sz="8" w:space="0" w:color="auto"/>
              <w:bottom w:val="single" w:sz="8" w:space="0" w:color="auto"/>
              <w:right w:val="single" w:sz="8" w:space="0" w:color="auto"/>
            </w:tcBorders>
            <w:shd w:val="clear" w:color="auto" w:fill="D9D9D9"/>
            <w:tcMar>
              <w:top w:w="0" w:type="dxa"/>
              <w:left w:w="108" w:type="dxa"/>
              <w:bottom w:w="0" w:type="dxa"/>
              <w:right w:w="108" w:type="dxa"/>
            </w:tcMar>
            <w:vAlign w:val="center"/>
            <w:hideMark/>
          </w:tcPr>
          <w:p w14:paraId="0BBD7B89" w14:textId="77777777" w:rsidR="0073481B" w:rsidRPr="001C7C69" w:rsidRDefault="0073481B" w:rsidP="00B17CEB">
            <w:pPr>
              <w:spacing w:after="0" w:line="210" w:lineRule="atLeast"/>
              <w:rPr>
                <w:rFonts w:eastAsia="Century Gothic" w:cs="Century Gothic"/>
                <w:color w:val="000000"/>
                <w:sz w:val="24"/>
                <w:szCs w:val="24"/>
                <w:u w:val="single"/>
              </w:rPr>
            </w:pPr>
            <w:r w:rsidRPr="001C7C69">
              <w:rPr>
                <w:rFonts w:eastAsia="Century Gothic" w:cs="Century Gothic"/>
                <w:color w:val="000000"/>
                <w:sz w:val="24"/>
                <w:szCs w:val="24"/>
                <w:u w:val="single"/>
              </w:rPr>
              <w:t>Description</w:t>
            </w:r>
          </w:p>
        </w:tc>
        <w:tc>
          <w:tcPr>
            <w:tcW w:w="7969" w:type="dxa"/>
            <w:gridSpan w:val="4"/>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7F38E5E5" w14:textId="0BFAB124" w:rsidR="0073481B" w:rsidRPr="001C7C69" w:rsidRDefault="0073481B" w:rsidP="00B17CEB">
            <w:pPr>
              <w:spacing w:after="0" w:line="210" w:lineRule="atLeast"/>
              <w:jc w:val="both"/>
              <w:rPr>
                <w:rFonts w:eastAsia="Century Gothic" w:cs="Century Gothic"/>
                <w:color w:val="000000"/>
                <w:sz w:val="24"/>
                <w:szCs w:val="24"/>
              </w:rPr>
            </w:pPr>
            <w:r w:rsidRPr="001C7C69">
              <w:rPr>
                <w:rFonts w:eastAsia="Century Gothic" w:cs="Century Gothic"/>
                <w:color w:val="000000"/>
                <w:sz w:val="24"/>
                <w:szCs w:val="24"/>
              </w:rPr>
              <w:t xml:space="preserve">This explains the procedure </w:t>
            </w:r>
            <w:r w:rsidRPr="004F3044">
              <w:rPr>
                <w:rFonts w:eastAsia="Century Gothic" w:cs="Century Gothic"/>
                <w:color w:val="000000"/>
                <w:sz w:val="24"/>
                <w:szCs w:val="24"/>
              </w:rPr>
              <w:t>to</w:t>
            </w:r>
            <w:r w:rsidR="00EC60B9">
              <w:rPr>
                <w:rFonts w:eastAsia="Century Gothic" w:cs="Century Gothic"/>
                <w:color w:val="000000"/>
                <w:sz w:val="24"/>
                <w:szCs w:val="24"/>
              </w:rPr>
              <w:t xml:space="preserve"> dispose the IT Assets.</w:t>
            </w:r>
          </w:p>
        </w:tc>
      </w:tr>
      <w:tr w:rsidR="0073481B" w:rsidRPr="001C7C69" w14:paraId="32FA19BB" w14:textId="77777777" w:rsidTr="00B17CEB">
        <w:trPr>
          <w:trHeight w:val="288"/>
        </w:trPr>
        <w:tc>
          <w:tcPr>
            <w:tcW w:w="1769" w:type="dxa"/>
            <w:tcBorders>
              <w:top w:val="nil"/>
              <w:left w:val="single" w:sz="8" w:space="0" w:color="auto"/>
              <w:bottom w:val="single" w:sz="8" w:space="0" w:color="auto"/>
              <w:right w:val="single" w:sz="8" w:space="0" w:color="auto"/>
            </w:tcBorders>
            <w:shd w:val="clear" w:color="auto" w:fill="D9D9D9"/>
            <w:tcMar>
              <w:top w:w="0" w:type="dxa"/>
              <w:left w:w="108" w:type="dxa"/>
              <w:bottom w:w="0" w:type="dxa"/>
              <w:right w:w="108" w:type="dxa"/>
            </w:tcMar>
            <w:vAlign w:val="center"/>
            <w:hideMark/>
          </w:tcPr>
          <w:p w14:paraId="4281FDAE" w14:textId="77777777" w:rsidR="0073481B" w:rsidRPr="001C7C69" w:rsidRDefault="0073481B" w:rsidP="00B17CEB">
            <w:pPr>
              <w:spacing w:after="0" w:line="210" w:lineRule="atLeast"/>
              <w:rPr>
                <w:rFonts w:eastAsia="Century Gothic" w:cs="Century Gothic"/>
                <w:color w:val="000000"/>
                <w:sz w:val="24"/>
                <w:szCs w:val="24"/>
                <w:u w:val="single"/>
              </w:rPr>
            </w:pPr>
            <w:r w:rsidRPr="001C7C69">
              <w:rPr>
                <w:rFonts w:eastAsia="Century Gothic" w:cs="Century Gothic"/>
                <w:color w:val="000000"/>
                <w:sz w:val="24"/>
                <w:szCs w:val="24"/>
                <w:u w:val="single"/>
              </w:rPr>
              <w:t>Created By</w:t>
            </w:r>
          </w:p>
        </w:tc>
        <w:tc>
          <w:tcPr>
            <w:tcW w:w="7969" w:type="dxa"/>
            <w:gridSpan w:val="4"/>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0FEDDB13" w14:textId="6AF5A5F8" w:rsidR="0073481B" w:rsidRPr="001C7C69" w:rsidRDefault="0073481B" w:rsidP="00B17CEB">
            <w:pPr>
              <w:spacing w:after="0" w:line="210" w:lineRule="atLeast"/>
              <w:rPr>
                <w:rFonts w:eastAsia="Century Gothic" w:cs="Century Gothic"/>
                <w:color w:val="000000"/>
                <w:sz w:val="24"/>
                <w:szCs w:val="24"/>
              </w:rPr>
            </w:pPr>
            <w:r w:rsidRPr="001C7C69">
              <w:rPr>
                <w:rFonts w:eastAsia="Century Gothic" w:cs="Century Gothic"/>
                <w:color w:val="000000"/>
                <w:sz w:val="24"/>
                <w:szCs w:val="24"/>
              </w:rPr>
              <w:t> </w:t>
            </w:r>
            <w:r w:rsidR="00EC60B9">
              <w:rPr>
                <w:rFonts w:eastAsia="Century Gothic" w:cs="Century Gothic"/>
                <w:color w:val="000000"/>
                <w:sz w:val="24"/>
                <w:szCs w:val="24"/>
              </w:rPr>
              <w:t>Ambadas Ghavalkar</w:t>
            </w:r>
          </w:p>
        </w:tc>
      </w:tr>
      <w:tr w:rsidR="0073481B" w:rsidRPr="001C7C69" w14:paraId="0ED7A80A" w14:textId="77777777" w:rsidTr="00B17CEB">
        <w:trPr>
          <w:trHeight w:val="288"/>
        </w:trPr>
        <w:tc>
          <w:tcPr>
            <w:tcW w:w="1769" w:type="dxa"/>
            <w:tcBorders>
              <w:top w:val="nil"/>
              <w:left w:val="single" w:sz="8" w:space="0" w:color="auto"/>
              <w:bottom w:val="single" w:sz="8" w:space="0" w:color="auto"/>
              <w:right w:val="single" w:sz="8" w:space="0" w:color="auto"/>
            </w:tcBorders>
            <w:shd w:val="clear" w:color="auto" w:fill="D9D9D9"/>
            <w:tcMar>
              <w:top w:w="0" w:type="dxa"/>
              <w:left w:w="108" w:type="dxa"/>
              <w:bottom w:w="0" w:type="dxa"/>
              <w:right w:w="108" w:type="dxa"/>
            </w:tcMar>
            <w:vAlign w:val="center"/>
            <w:hideMark/>
          </w:tcPr>
          <w:p w14:paraId="3FB9ECC1" w14:textId="77777777" w:rsidR="0073481B" w:rsidRPr="001C7C69" w:rsidRDefault="0073481B" w:rsidP="00B17CEB">
            <w:pPr>
              <w:spacing w:after="0" w:line="210" w:lineRule="atLeast"/>
              <w:rPr>
                <w:rFonts w:eastAsia="Century Gothic" w:cs="Century Gothic"/>
                <w:color w:val="000000"/>
                <w:sz w:val="24"/>
                <w:szCs w:val="24"/>
                <w:u w:val="single"/>
              </w:rPr>
            </w:pPr>
            <w:r w:rsidRPr="001C7C69">
              <w:rPr>
                <w:rFonts w:eastAsia="Century Gothic" w:cs="Century Gothic"/>
                <w:color w:val="000000"/>
                <w:sz w:val="24"/>
                <w:szCs w:val="24"/>
                <w:u w:val="single"/>
              </w:rPr>
              <w:t>Created Date</w:t>
            </w:r>
          </w:p>
        </w:tc>
        <w:tc>
          <w:tcPr>
            <w:tcW w:w="7969" w:type="dxa"/>
            <w:gridSpan w:val="4"/>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5ABC8F70" w14:textId="6B338842" w:rsidR="0073481B" w:rsidRPr="001C7C69" w:rsidRDefault="0073481B" w:rsidP="00B17CEB">
            <w:pPr>
              <w:spacing w:after="0" w:line="210" w:lineRule="atLeast"/>
              <w:rPr>
                <w:rFonts w:eastAsia="Century Gothic" w:cs="Century Gothic"/>
                <w:color w:val="000000"/>
                <w:sz w:val="24"/>
                <w:szCs w:val="24"/>
              </w:rPr>
            </w:pPr>
            <w:r w:rsidRPr="001C7C69">
              <w:rPr>
                <w:rFonts w:eastAsia="Century Gothic" w:cs="Century Gothic"/>
                <w:color w:val="000000"/>
                <w:sz w:val="24"/>
                <w:szCs w:val="24"/>
              </w:rPr>
              <w:t> </w:t>
            </w:r>
            <w:r w:rsidR="00EC60B9">
              <w:rPr>
                <w:rFonts w:eastAsia="Century Gothic" w:cs="Century Gothic"/>
                <w:color w:val="000000"/>
                <w:sz w:val="24"/>
                <w:szCs w:val="24"/>
              </w:rPr>
              <w:t>11</w:t>
            </w:r>
            <w:r w:rsidR="005C05F5">
              <w:rPr>
                <w:rFonts w:eastAsia="Century Gothic" w:cs="Century Gothic"/>
                <w:color w:val="000000"/>
                <w:sz w:val="24"/>
                <w:szCs w:val="24"/>
              </w:rPr>
              <w:t>/</w:t>
            </w:r>
            <w:r w:rsidR="00EC60B9">
              <w:rPr>
                <w:rFonts w:eastAsia="Century Gothic" w:cs="Century Gothic"/>
                <w:color w:val="000000"/>
                <w:sz w:val="24"/>
                <w:szCs w:val="24"/>
              </w:rPr>
              <w:t>10</w:t>
            </w:r>
            <w:r w:rsidR="005C05F5">
              <w:rPr>
                <w:rFonts w:eastAsia="Century Gothic" w:cs="Century Gothic"/>
                <w:color w:val="000000"/>
                <w:sz w:val="24"/>
                <w:szCs w:val="24"/>
              </w:rPr>
              <w:t>/20</w:t>
            </w:r>
            <w:r w:rsidR="00EC60B9">
              <w:rPr>
                <w:rFonts w:eastAsia="Century Gothic" w:cs="Century Gothic"/>
                <w:color w:val="000000"/>
                <w:sz w:val="24"/>
                <w:szCs w:val="24"/>
              </w:rPr>
              <w:t>22</w:t>
            </w:r>
          </w:p>
        </w:tc>
      </w:tr>
      <w:tr w:rsidR="0073481B" w:rsidRPr="001C7C69" w14:paraId="4E1B0152" w14:textId="77777777" w:rsidTr="00B17CEB">
        <w:trPr>
          <w:trHeight w:val="288"/>
        </w:trPr>
        <w:tc>
          <w:tcPr>
            <w:tcW w:w="1769" w:type="dxa"/>
            <w:tcBorders>
              <w:top w:val="nil"/>
              <w:left w:val="single" w:sz="8" w:space="0" w:color="auto"/>
              <w:bottom w:val="single" w:sz="8" w:space="0" w:color="auto"/>
              <w:right w:val="single" w:sz="8" w:space="0" w:color="auto"/>
            </w:tcBorders>
            <w:shd w:val="clear" w:color="auto" w:fill="D9D9D9"/>
            <w:tcMar>
              <w:top w:w="0" w:type="dxa"/>
              <w:left w:w="108" w:type="dxa"/>
              <w:bottom w:w="0" w:type="dxa"/>
              <w:right w:w="108" w:type="dxa"/>
            </w:tcMar>
            <w:vAlign w:val="center"/>
            <w:hideMark/>
          </w:tcPr>
          <w:p w14:paraId="02562DC7" w14:textId="77777777" w:rsidR="0073481B" w:rsidRPr="001C7C69" w:rsidRDefault="0073481B" w:rsidP="00B17CEB">
            <w:pPr>
              <w:spacing w:after="0" w:line="210" w:lineRule="atLeast"/>
              <w:rPr>
                <w:rFonts w:eastAsia="Century Gothic" w:cs="Century Gothic"/>
                <w:color w:val="000000"/>
                <w:sz w:val="24"/>
                <w:szCs w:val="24"/>
                <w:u w:val="single"/>
              </w:rPr>
            </w:pPr>
            <w:r w:rsidRPr="001C7C69">
              <w:rPr>
                <w:rFonts w:eastAsia="Century Gothic" w:cs="Century Gothic"/>
                <w:color w:val="000000"/>
                <w:sz w:val="24"/>
                <w:szCs w:val="24"/>
                <w:u w:val="single"/>
              </w:rPr>
              <w:t>Approved By</w:t>
            </w:r>
          </w:p>
        </w:tc>
        <w:tc>
          <w:tcPr>
            <w:tcW w:w="7969" w:type="dxa"/>
            <w:gridSpan w:val="4"/>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3F26C9DD" w14:textId="0F0EDBD5" w:rsidR="0073481B" w:rsidRPr="001C7C69" w:rsidRDefault="00F244DC" w:rsidP="00B17CEB">
            <w:pPr>
              <w:spacing w:after="0" w:line="210" w:lineRule="atLeast"/>
              <w:rPr>
                <w:rFonts w:eastAsia="Century Gothic" w:cs="Century Gothic"/>
                <w:color w:val="000000"/>
                <w:sz w:val="24"/>
                <w:szCs w:val="24"/>
              </w:rPr>
            </w:pPr>
            <w:r>
              <w:rPr>
                <w:rFonts w:eastAsia="Century Gothic" w:cs="Century Gothic"/>
                <w:color w:val="000000"/>
                <w:sz w:val="24"/>
                <w:szCs w:val="24"/>
              </w:rPr>
              <w:t>Yateen Sagdeo</w:t>
            </w:r>
            <w:r w:rsidR="00A0318B">
              <w:rPr>
                <w:rFonts w:eastAsia="Century Gothic" w:cs="Century Gothic"/>
                <w:color w:val="000000"/>
                <w:sz w:val="24"/>
                <w:szCs w:val="24"/>
              </w:rPr>
              <w:t xml:space="preserve"> (CISO)</w:t>
            </w:r>
          </w:p>
        </w:tc>
      </w:tr>
      <w:tr w:rsidR="0073481B" w:rsidRPr="001C7C69" w14:paraId="7AEC054B" w14:textId="77777777" w:rsidTr="00B17CEB">
        <w:trPr>
          <w:trHeight w:val="288"/>
        </w:trPr>
        <w:tc>
          <w:tcPr>
            <w:tcW w:w="1769" w:type="dxa"/>
            <w:tcBorders>
              <w:top w:val="nil"/>
              <w:left w:val="single" w:sz="8" w:space="0" w:color="auto"/>
              <w:bottom w:val="single" w:sz="8" w:space="0" w:color="auto"/>
              <w:right w:val="single" w:sz="8" w:space="0" w:color="auto"/>
            </w:tcBorders>
            <w:shd w:val="clear" w:color="auto" w:fill="D9D9D9"/>
            <w:tcMar>
              <w:top w:w="0" w:type="dxa"/>
              <w:left w:w="108" w:type="dxa"/>
              <w:bottom w:w="0" w:type="dxa"/>
              <w:right w:w="108" w:type="dxa"/>
            </w:tcMar>
            <w:vAlign w:val="center"/>
            <w:hideMark/>
          </w:tcPr>
          <w:p w14:paraId="7D0E960E" w14:textId="77777777" w:rsidR="0073481B" w:rsidRPr="001C7C69" w:rsidRDefault="0073481B" w:rsidP="00B17CEB">
            <w:pPr>
              <w:spacing w:after="0" w:line="210" w:lineRule="atLeast"/>
              <w:jc w:val="center"/>
              <w:rPr>
                <w:rFonts w:eastAsia="Century Gothic" w:cs="Century Gothic"/>
                <w:color w:val="000000"/>
                <w:sz w:val="24"/>
                <w:szCs w:val="24"/>
                <w:u w:val="single"/>
              </w:rPr>
            </w:pPr>
            <w:r w:rsidRPr="001C7C69">
              <w:rPr>
                <w:rFonts w:eastAsia="Century Gothic" w:cs="Century Gothic"/>
                <w:color w:val="000000"/>
                <w:sz w:val="24"/>
                <w:szCs w:val="24"/>
                <w:u w:val="single"/>
              </w:rPr>
              <w:t>Version Number</w:t>
            </w:r>
          </w:p>
        </w:tc>
        <w:tc>
          <w:tcPr>
            <w:tcW w:w="2682" w:type="dxa"/>
            <w:tcBorders>
              <w:top w:val="nil"/>
              <w:left w:val="nil"/>
              <w:bottom w:val="single" w:sz="8" w:space="0" w:color="auto"/>
              <w:right w:val="single" w:sz="8" w:space="0" w:color="auto"/>
            </w:tcBorders>
            <w:shd w:val="clear" w:color="auto" w:fill="D9D9D9"/>
            <w:tcMar>
              <w:top w:w="0" w:type="dxa"/>
              <w:left w:w="108" w:type="dxa"/>
              <w:bottom w:w="0" w:type="dxa"/>
              <w:right w:w="108" w:type="dxa"/>
            </w:tcMar>
            <w:vAlign w:val="center"/>
            <w:hideMark/>
          </w:tcPr>
          <w:p w14:paraId="339F8D2D" w14:textId="77777777" w:rsidR="0073481B" w:rsidRPr="001C7C69" w:rsidRDefault="0073481B" w:rsidP="00B17CEB">
            <w:pPr>
              <w:spacing w:after="0" w:line="210" w:lineRule="atLeast"/>
              <w:jc w:val="center"/>
              <w:rPr>
                <w:rFonts w:eastAsia="Century Gothic" w:cs="Century Gothic"/>
                <w:color w:val="000000"/>
                <w:sz w:val="24"/>
                <w:szCs w:val="24"/>
                <w:u w:val="single"/>
              </w:rPr>
            </w:pPr>
            <w:r w:rsidRPr="001C7C69">
              <w:rPr>
                <w:rFonts w:eastAsia="Century Gothic" w:cs="Century Gothic"/>
                <w:color w:val="000000"/>
                <w:sz w:val="24"/>
                <w:szCs w:val="24"/>
                <w:u w:val="single"/>
              </w:rPr>
              <w:t>Revisions Made Description</w:t>
            </w:r>
          </w:p>
        </w:tc>
        <w:tc>
          <w:tcPr>
            <w:tcW w:w="1530" w:type="dxa"/>
            <w:tcBorders>
              <w:top w:val="nil"/>
              <w:left w:val="nil"/>
              <w:bottom w:val="single" w:sz="8" w:space="0" w:color="auto"/>
              <w:right w:val="single" w:sz="8" w:space="0" w:color="auto"/>
            </w:tcBorders>
            <w:shd w:val="clear" w:color="auto" w:fill="D9D9D9"/>
            <w:tcMar>
              <w:top w:w="0" w:type="dxa"/>
              <w:left w:w="108" w:type="dxa"/>
              <w:bottom w:w="0" w:type="dxa"/>
              <w:right w:w="108" w:type="dxa"/>
            </w:tcMar>
            <w:vAlign w:val="center"/>
            <w:hideMark/>
          </w:tcPr>
          <w:p w14:paraId="0AF7B504" w14:textId="77777777" w:rsidR="0073481B" w:rsidRPr="001C7C69" w:rsidRDefault="0073481B" w:rsidP="00B17CEB">
            <w:pPr>
              <w:spacing w:after="0" w:line="210" w:lineRule="atLeast"/>
              <w:jc w:val="center"/>
              <w:rPr>
                <w:rFonts w:eastAsia="Century Gothic" w:cs="Century Gothic"/>
                <w:color w:val="000000"/>
                <w:sz w:val="24"/>
                <w:szCs w:val="24"/>
                <w:u w:val="single"/>
              </w:rPr>
            </w:pPr>
            <w:r w:rsidRPr="001C7C69">
              <w:rPr>
                <w:rFonts w:eastAsia="Century Gothic" w:cs="Century Gothic"/>
                <w:color w:val="000000"/>
                <w:sz w:val="24"/>
                <w:szCs w:val="24"/>
                <w:u w:val="single"/>
              </w:rPr>
              <w:t>Revised By</w:t>
            </w:r>
          </w:p>
        </w:tc>
        <w:tc>
          <w:tcPr>
            <w:tcW w:w="1980" w:type="dxa"/>
            <w:tcBorders>
              <w:top w:val="nil"/>
              <w:left w:val="nil"/>
              <w:bottom w:val="single" w:sz="8" w:space="0" w:color="auto"/>
              <w:right w:val="single" w:sz="8" w:space="0" w:color="auto"/>
            </w:tcBorders>
            <w:shd w:val="clear" w:color="auto" w:fill="D9D9D9"/>
            <w:tcMar>
              <w:top w:w="0" w:type="dxa"/>
              <w:left w:w="108" w:type="dxa"/>
              <w:bottom w:w="0" w:type="dxa"/>
              <w:right w:w="108" w:type="dxa"/>
            </w:tcMar>
            <w:vAlign w:val="center"/>
            <w:hideMark/>
          </w:tcPr>
          <w:p w14:paraId="5BE820BC" w14:textId="77777777" w:rsidR="0073481B" w:rsidRPr="001C7C69" w:rsidRDefault="0073481B" w:rsidP="00B17CEB">
            <w:pPr>
              <w:spacing w:after="0" w:line="210" w:lineRule="atLeast"/>
              <w:jc w:val="center"/>
              <w:rPr>
                <w:rFonts w:eastAsia="Century Gothic" w:cs="Century Gothic"/>
                <w:color w:val="000000"/>
                <w:sz w:val="24"/>
                <w:szCs w:val="24"/>
                <w:u w:val="single"/>
              </w:rPr>
            </w:pPr>
            <w:r w:rsidRPr="001C7C69">
              <w:rPr>
                <w:rFonts w:eastAsia="Century Gothic" w:cs="Century Gothic"/>
                <w:color w:val="000000"/>
                <w:sz w:val="24"/>
                <w:szCs w:val="24"/>
                <w:u w:val="single"/>
              </w:rPr>
              <w:t>Revision Date</w:t>
            </w:r>
          </w:p>
        </w:tc>
        <w:tc>
          <w:tcPr>
            <w:tcW w:w="1777" w:type="dxa"/>
            <w:tcBorders>
              <w:top w:val="nil"/>
              <w:left w:val="nil"/>
              <w:bottom w:val="single" w:sz="8" w:space="0" w:color="auto"/>
              <w:right w:val="single" w:sz="8" w:space="0" w:color="auto"/>
            </w:tcBorders>
            <w:shd w:val="clear" w:color="auto" w:fill="D9D9D9"/>
            <w:tcMar>
              <w:top w:w="0" w:type="dxa"/>
              <w:left w:w="108" w:type="dxa"/>
              <w:bottom w:w="0" w:type="dxa"/>
              <w:right w:w="108" w:type="dxa"/>
            </w:tcMar>
            <w:vAlign w:val="center"/>
            <w:hideMark/>
          </w:tcPr>
          <w:p w14:paraId="733CB4AB" w14:textId="77777777" w:rsidR="0073481B" w:rsidRPr="001C7C69" w:rsidRDefault="0073481B" w:rsidP="00B17CEB">
            <w:pPr>
              <w:spacing w:after="0" w:line="210" w:lineRule="atLeast"/>
              <w:jc w:val="center"/>
              <w:rPr>
                <w:rFonts w:eastAsia="Century Gothic" w:cs="Century Gothic"/>
                <w:color w:val="000000"/>
                <w:sz w:val="24"/>
                <w:szCs w:val="24"/>
                <w:u w:val="single"/>
              </w:rPr>
            </w:pPr>
            <w:r w:rsidRPr="001C7C69">
              <w:rPr>
                <w:rFonts w:eastAsia="Century Gothic" w:cs="Century Gothic"/>
                <w:color w:val="000000"/>
                <w:sz w:val="24"/>
                <w:szCs w:val="24"/>
                <w:u w:val="single"/>
              </w:rPr>
              <w:t>Status</w:t>
            </w:r>
          </w:p>
        </w:tc>
      </w:tr>
      <w:tr w:rsidR="0073481B" w:rsidRPr="001C7C69" w14:paraId="1A307DBB" w14:textId="77777777" w:rsidTr="00B17CEB">
        <w:trPr>
          <w:trHeight w:val="288"/>
        </w:trPr>
        <w:tc>
          <w:tcPr>
            <w:tcW w:w="176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4B941424" w14:textId="5CA5664B" w:rsidR="0073481B" w:rsidRPr="001C7C69" w:rsidRDefault="0073481B" w:rsidP="00B17CEB">
            <w:pPr>
              <w:spacing w:after="0" w:line="210" w:lineRule="atLeast"/>
              <w:rPr>
                <w:rFonts w:eastAsia="Century Gothic" w:cs="Century Gothic"/>
                <w:color w:val="000000"/>
                <w:sz w:val="24"/>
                <w:szCs w:val="24"/>
              </w:rPr>
            </w:pPr>
            <w:r w:rsidRPr="001C7C69">
              <w:rPr>
                <w:rFonts w:eastAsia="Century Gothic" w:cs="Century Gothic"/>
                <w:color w:val="000000"/>
                <w:sz w:val="24"/>
                <w:szCs w:val="24"/>
              </w:rPr>
              <w:t> </w:t>
            </w:r>
            <w:r w:rsidR="008E64D2">
              <w:rPr>
                <w:rFonts w:eastAsia="Century Gothic" w:cs="Century Gothic"/>
                <w:color w:val="000000"/>
                <w:sz w:val="24"/>
                <w:szCs w:val="24"/>
              </w:rPr>
              <w:t>1.0.0</w:t>
            </w:r>
          </w:p>
        </w:tc>
        <w:tc>
          <w:tcPr>
            <w:tcW w:w="268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0AD599B3" w14:textId="26B5991B" w:rsidR="0073481B" w:rsidRPr="001C7C69" w:rsidRDefault="008E64D2" w:rsidP="00B17CEB">
            <w:pPr>
              <w:spacing w:after="0" w:line="210" w:lineRule="atLeast"/>
              <w:rPr>
                <w:rFonts w:eastAsia="Century Gothic" w:cs="Century Gothic"/>
                <w:color w:val="000000"/>
                <w:sz w:val="24"/>
                <w:szCs w:val="24"/>
              </w:rPr>
            </w:pPr>
            <w:r>
              <w:rPr>
                <w:rFonts w:eastAsia="Century Gothic" w:cs="Century Gothic"/>
                <w:color w:val="000000"/>
                <w:sz w:val="24"/>
                <w:szCs w:val="24"/>
              </w:rPr>
              <w:t>Initial version</w:t>
            </w:r>
          </w:p>
        </w:tc>
        <w:tc>
          <w:tcPr>
            <w:tcW w:w="153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3F761BBA" w14:textId="77777777" w:rsidR="0073481B" w:rsidRPr="001C7C69" w:rsidRDefault="0073481B" w:rsidP="00B17CEB">
            <w:pPr>
              <w:spacing w:after="0" w:line="210" w:lineRule="atLeast"/>
              <w:rPr>
                <w:rFonts w:eastAsia="Century Gothic" w:cs="Century Gothic"/>
                <w:color w:val="000000"/>
                <w:sz w:val="24"/>
                <w:szCs w:val="24"/>
              </w:rPr>
            </w:pPr>
            <w:r w:rsidRPr="001C7C69">
              <w:rPr>
                <w:rFonts w:eastAsia="Century Gothic" w:cs="Century Gothic"/>
                <w:color w:val="000000"/>
                <w:sz w:val="24"/>
                <w:szCs w:val="24"/>
              </w:rPr>
              <w:t> </w:t>
            </w:r>
          </w:p>
        </w:tc>
        <w:tc>
          <w:tcPr>
            <w:tcW w:w="198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31129526" w14:textId="77777777" w:rsidR="0073481B" w:rsidRPr="001C7C69" w:rsidRDefault="0073481B" w:rsidP="00B17CEB">
            <w:pPr>
              <w:spacing w:after="0" w:line="210" w:lineRule="atLeast"/>
              <w:rPr>
                <w:rFonts w:eastAsia="Century Gothic" w:cs="Century Gothic"/>
                <w:color w:val="000000"/>
                <w:sz w:val="24"/>
                <w:szCs w:val="24"/>
              </w:rPr>
            </w:pPr>
            <w:r w:rsidRPr="001C7C69">
              <w:rPr>
                <w:rFonts w:eastAsia="Century Gothic" w:cs="Century Gothic"/>
                <w:color w:val="000000"/>
                <w:sz w:val="24"/>
                <w:szCs w:val="24"/>
              </w:rPr>
              <w:t> </w:t>
            </w:r>
          </w:p>
        </w:tc>
        <w:tc>
          <w:tcPr>
            <w:tcW w:w="177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30F09FD5" w14:textId="6428569A" w:rsidR="0073481B" w:rsidRPr="001C7C69" w:rsidRDefault="0073481B" w:rsidP="00B17CEB">
            <w:pPr>
              <w:spacing w:after="0" w:line="210" w:lineRule="atLeast"/>
              <w:rPr>
                <w:rFonts w:eastAsia="Century Gothic" w:cs="Century Gothic"/>
                <w:color w:val="000000"/>
                <w:sz w:val="24"/>
                <w:szCs w:val="24"/>
              </w:rPr>
            </w:pPr>
            <w:r w:rsidRPr="001C7C69">
              <w:rPr>
                <w:rFonts w:eastAsia="Century Gothic" w:cs="Century Gothic"/>
                <w:color w:val="000000"/>
                <w:sz w:val="24"/>
                <w:szCs w:val="24"/>
              </w:rPr>
              <w:t> </w:t>
            </w:r>
            <w:r w:rsidR="008E64D2">
              <w:rPr>
                <w:rFonts w:eastAsia="Century Gothic" w:cs="Century Gothic"/>
                <w:color w:val="000000"/>
                <w:sz w:val="24"/>
                <w:szCs w:val="24"/>
              </w:rPr>
              <w:t>Approved</w:t>
            </w:r>
          </w:p>
        </w:tc>
      </w:tr>
    </w:tbl>
    <w:p w14:paraId="5154301F" w14:textId="77777777" w:rsidR="0073481B" w:rsidRDefault="0073481B" w:rsidP="0073481B">
      <w:pPr>
        <w:spacing w:after="0" w:line="240" w:lineRule="auto"/>
        <w:ind w:right="-46"/>
        <w:jc w:val="both"/>
        <w:rPr>
          <w:rFonts w:ascii="Arial" w:eastAsia="Arial" w:hAnsi="Arial" w:cs="Arial"/>
          <w:sz w:val="24"/>
          <w:szCs w:val="24"/>
        </w:rPr>
      </w:pPr>
    </w:p>
    <w:p w14:paraId="25C6F027" w14:textId="77777777" w:rsidR="0073481B" w:rsidRDefault="0073481B" w:rsidP="0073481B">
      <w:pPr>
        <w:spacing w:after="0" w:line="240" w:lineRule="auto"/>
        <w:ind w:right="-46"/>
        <w:jc w:val="both"/>
        <w:rPr>
          <w:rFonts w:ascii="Arial" w:eastAsia="Arial" w:hAnsi="Arial" w:cs="Arial"/>
          <w:sz w:val="24"/>
          <w:szCs w:val="24"/>
        </w:rPr>
      </w:pPr>
    </w:p>
    <w:p w14:paraId="5BF7C84E" w14:textId="77777777" w:rsidR="0073481B" w:rsidRDefault="0073481B" w:rsidP="0073481B">
      <w:pPr>
        <w:spacing w:after="0" w:line="240" w:lineRule="auto"/>
        <w:ind w:right="-46"/>
        <w:jc w:val="both"/>
        <w:rPr>
          <w:rFonts w:ascii="Arial" w:eastAsia="Arial" w:hAnsi="Arial" w:cs="Arial"/>
          <w:sz w:val="24"/>
          <w:szCs w:val="24"/>
        </w:rPr>
      </w:pPr>
      <w:r>
        <w:rPr>
          <w:rFonts w:ascii="Arial" w:eastAsia="Arial" w:hAnsi="Arial" w:cs="Arial"/>
          <w:sz w:val="24"/>
          <w:szCs w:val="24"/>
        </w:rPr>
        <w:t> </w:t>
      </w:r>
    </w:p>
    <w:p w14:paraId="4BCC44C2" w14:textId="77777777" w:rsidR="0073481B" w:rsidRDefault="0073481B" w:rsidP="0073481B">
      <w:pPr>
        <w:spacing w:after="0" w:line="240" w:lineRule="auto"/>
        <w:ind w:right="-46"/>
        <w:jc w:val="both"/>
        <w:rPr>
          <w:rFonts w:ascii="Arial" w:eastAsia="Arial" w:hAnsi="Arial" w:cs="Arial"/>
          <w:sz w:val="24"/>
          <w:szCs w:val="24"/>
        </w:rPr>
      </w:pPr>
      <w:r>
        <w:rPr>
          <w:rFonts w:ascii="Arial" w:eastAsia="Arial" w:hAnsi="Arial" w:cs="Arial"/>
          <w:sz w:val="24"/>
          <w:szCs w:val="24"/>
        </w:rPr>
        <w:t> </w:t>
      </w:r>
    </w:p>
    <w:p w14:paraId="767699F2" w14:textId="77777777" w:rsidR="0073481B" w:rsidRDefault="0073481B" w:rsidP="0073481B">
      <w:pPr>
        <w:spacing w:after="0" w:line="240" w:lineRule="auto"/>
        <w:ind w:right="-46"/>
        <w:jc w:val="both"/>
        <w:rPr>
          <w:rFonts w:ascii="Arial" w:eastAsia="Arial" w:hAnsi="Arial" w:cs="Arial"/>
          <w:sz w:val="24"/>
          <w:szCs w:val="24"/>
        </w:rPr>
      </w:pPr>
    </w:p>
    <w:p w14:paraId="3EFCC017" w14:textId="77777777" w:rsidR="0073481B" w:rsidRDefault="0073481B" w:rsidP="0073481B">
      <w:pPr>
        <w:spacing w:after="0" w:line="240" w:lineRule="auto"/>
        <w:ind w:right="-46"/>
        <w:jc w:val="both"/>
        <w:rPr>
          <w:rFonts w:ascii="Arial" w:eastAsia="Arial" w:hAnsi="Arial" w:cs="Arial"/>
          <w:sz w:val="24"/>
          <w:szCs w:val="24"/>
        </w:rPr>
      </w:pPr>
      <w:r>
        <w:rPr>
          <w:rFonts w:ascii="Arial" w:eastAsia="Arial" w:hAnsi="Arial" w:cs="Arial"/>
          <w:sz w:val="24"/>
          <w:szCs w:val="24"/>
        </w:rPr>
        <w:t> </w:t>
      </w:r>
    </w:p>
    <w:p w14:paraId="016210D8" w14:textId="77777777" w:rsidR="0073481B" w:rsidRDefault="0073481B" w:rsidP="0073481B">
      <w:pPr>
        <w:spacing w:after="0" w:line="240" w:lineRule="auto"/>
        <w:ind w:right="-46"/>
        <w:jc w:val="both"/>
        <w:rPr>
          <w:rFonts w:ascii="Arial" w:eastAsia="Arial" w:hAnsi="Arial" w:cs="Arial"/>
          <w:sz w:val="24"/>
          <w:szCs w:val="24"/>
        </w:rPr>
      </w:pPr>
      <w:r>
        <w:rPr>
          <w:rFonts w:ascii="Arial" w:eastAsia="Arial" w:hAnsi="Arial" w:cs="Arial"/>
          <w:sz w:val="24"/>
          <w:szCs w:val="24"/>
        </w:rPr>
        <w:t> </w:t>
      </w:r>
    </w:p>
    <w:p w14:paraId="2A2CE3D2" w14:textId="77777777" w:rsidR="0073481B" w:rsidRDefault="0073481B" w:rsidP="0073481B">
      <w:pPr>
        <w:spacing w:after="0" w:line="240" w:lineRule="auto"/>
        <w:ind w:right="-46"/>
        <w:jc w:val="both"/>
        <w:rPr>
          <w:rFonts w:ascii="Arial" w:eastAsia="Arial" w:hAnsi="Arial" w:cs="Arial"/>
          <w:sz w:val="24"/>
          <w:szCs w:val="24"/>
        </w:rPr>
      </w:pPr>
      <w:r>
        <w:rPr>
          <w:rFonts w:ascii="Arial" w:eastAsia="Arial" w:hAnsi="Arial" w:cs="Arial"/>
          <w:sz w:val="24"/>
          <w:szCs w:val="24"/>
        </w:rPr>
        <w:t> </w:t>
      </w:r>
    </w:p>
    <w:p w14:paraId="172CAF5B" w14:textId="77777777" w:rsidR="0073481B" w:rsidRDefault="0073481B" w:rsidP="0073481B">
      <w:pPr>
        <w:spacing w:after="0" w:line="240" w:lineRule="auto"/>
        <w:ind w:right="-46"/>
        <w:jc w:val="both"/>
        <w:rPr>
          <w:rFonts w:ascii="Arial" w:eastAsia="Arial" w:hAnsi="Arial" w:cs="Arial"/>
          <w:sz w:val="24"/>
          <w:szCs w:val="24"/>
        </w:rPr>
      </w:pPr>
      <w:r>
        <w:rPr>
          <w:rFonts w:ascii="Arial" w:eastAsia="Arial" w:hAnsi="Arial" w:cs="Arial"/>
          <w:sz w:val="24"/>
          <w:szCs w:val="24"/>
        </w:rPr>
        <w:t> </w:t>
      </w:r>
    </w:p>
    <w:p w14:paraId="285000A7" w14:textId="77777777" w:rsidR="0073481B" w:rsidRDefault="0073481B" w:rsidP="0073481B">
      <w:pPr>
        <w:spacing w:after="0" w:line="240" w:lineRule="auto"/>
        <w:ind w:right="-46"/>
        <w:jc w:val="both"/>
        <w:rPr>
          <w:rFonts w:ascii="Arial" w:eastAsia="Arial" w:hAnsi="Arial" w:cs="Arial"/>
          <w:sz w:val="24"/>
          <w:szCs w:val="24"/>
        </w:rPr>
      </w:pPr>
      <w:r>
        <w:rPr>
          <w:rFonts w:ascii="Arial" w:eastAsia="Arial" w:hAnsi="Arial" w:cs="Arial"/>
          <w:sz w:val="24"/>
          <w:szCs w:val="24"/>
        </w:rPr>
        <w:t> </w:t>
      </w:r>
    </w:p>
    <w:p w14:paraId="2035C68C" w14:textId="77777777" w:rsidR="0073481B" w:rsidRDefault="0073481B" w:rsidP="0073481B">
      <w:pPr>
        <w:spacing w:after="0" w:line="240" w:lineRule="auto"/>
        <w:ind w:right="-46"/>
        <w:jc w:val="both"/>
        <w:rPr>
          <w:rFonts w:ascii="Arial" w:eastAsia="Arial" w:hAnsi="Arial" w:cs="Arial"/>
          <w:sz w:val="24"/>
          <w:szCs w:val="24"/>
        </w:rPr>
      </w:pPr>
      <w:r>
        <w:rPr>
          <w:rFonts w:ascii="Arial" w:eastAsia="Arial" w:hAnsi="Arial" w:cs="Arial"/>
          <w:sz w:val="24"/>
          <w:szCs w:val="24"/>
        </w:rPr>
        <w:t> </w:t>
      </w:r>
    </w:p>
    <w:p w14:paraId="4A0EA9B6" w14:textId="77777777" w:rsidR="0073481B" w:rsidRDefault="0073481B" w:rsidP="0073481B">
      <w:pPr>
        <w:spacing w:after="0" w:line="240" w:lineRule="auto"/>
        <w:ind w:right="-46"/>
        <w:jc w:val="both"/>
        <w:rPr>
          <w:rFonts w:ascii="Arial" w:eastAsia="Arial" w:hAnsi="Arial" w:cs="Arial"/>
          <w:sz w:val="24"/>
          <w:szCs w:val="24"/>
        </w:rPr>
      </w:pPr>
    </w:p>
    <w:p w14:paraId="2F9179D5" w14:textId="77777777" w:rsidR="0073481B" w:rsidRDefault="0073481B" w:rsidP="0073481B">
      <w:pPr>
        <w:spacing w:after="0" w:line="240" w:lineRule="auto"/>
        <w:ind w:right="-46"/>
        <w:jc w:val="both"/>
        <w:rPr>
          <w:rFonts w:ascii="Arial" w:eastAsia="Arial" w:hAnsi="Arial" w:cs="Arial"/>
          <w:sz w:val="24"/>
          <w:szCs w:val="24"/>
        </w:rPr>
      </w:pPr>
    </w:p>
    <w:p w14:paraId="7AFB9FEA" w14:textId="77777777" w:rsidR="0073481B" w:rsidRDefault="0073481B" w:rsidP="0073481B">
      <w:pPr>
        <w:spacing w:after="0" w:line="240" w:lineRule="auto"/>
        <w:ind w:right="-46"/>
        <w:jc w:val="both"/>
        <w:rPr>
          <w:rFonts w:ascii="Arial" w:eastAsia="Arial" w:hAnsi="Arial" w:cs="Arial"/>
          <w:sz w:val="24"/>
          <w:szCs w:val="24"/>
        </w:rPr>
      </w:pPr>
    </w:p>
    <w:p w14:paraId="2232D569" w14:textId="77777777" w:rsidR="0073481B" w:rsidRDefault="0073481B" w:rsidP="0073481B">
      <w:pPr>
        <w:spacing w:after="0" w:line="240" w:lineRule="auto"/>
        <w:ind w:right="-46"/>
        <w:jc w:val="both"/>
        <w:rPr>
          <w:rFonts w:ascii="Arial" w:eastAsia="Arial" w:hAnsi="Arial" w:cs="Arial"/>
          <w:sz w:val="24"/>
          <w:szCs w:val="24"/>
        </w:rPr>
      </w:pPr>
    </w:p>
    <w:p w14:paraId="1331EB4C" w14:textId="77777777" w:rsidR="0073481B" w:rsidRDefault="0073481B" w:rsidP="0073481B">
      <w:pPr>
        <w:spacing w:after="0" w:line="240" w:lineRule="auto"/>
        <w:ind w:right="-46"/>
        <w:jc w:val="both"/>
        <w:rPr>
          <w:rFonts w:ascii="Arial" w:eastAsia="Arial" w:hAnsi="Arial" w:cs="Arial"/>
          <w:sz w:val="24"/>
          <w:szCs w:val="24"/>
        </w:rPr>
      </w:pPr>
    </w:p>
    <w:p w14:paraId="7D1C8764" w14:textId="77777777" w:rsidR="0073481B" w:rsidRDefault="0073481B" w:rsidP="0073481B">
      <w:pPr>
        <w:spacing w:after="0" w:line="240" w:lineRule="auto"/>
        <w:ind w:right="-46"/>
        <w:jc w:val="both"/>
        <w:rPr>
          <w:rFonts w:ascii="Arial" w:eastAsia="Arial" w:hAnsi="Arial" w:cs="Arial"/>
          <w:sz w:val="24"/>
          <w:szCs w:val="24"/>
        </w:rPr>
      </w:pPr>
    </w:p>
    <w:p w14:paraId="4A82FDCA" w14:textId="77777777" w:rsidR="0073481B" w:rsidRDefault="0073481B" w:rsidP="0073481B">
      <w:pPr>
        <w:spacing w:after="0" w:line="240" w:lineRule="auto"/>
        <w:ind w:right="-46"/>
        <w:jc w:val="both"/>
        <w:rPr>
          <w:rFonts w:ascii="Arial" w:eastAsia="Arial" w:hAnsi="Arial" w:cs="Arial"/>
          <w:sz w:val="24"/>
          <w:szCs w:val="24"/>
        </w:rPr>
      </w:pPr>
    </w:p>
    <w:p w14:paraId="1E4F0EF8" w14:textId="77777777" w:rsidR="003E2351" w:rsidRDefault="003E2351" w:rsidP="0073481B">
      <w:pPr>
        <w:spacing w:after="0" w:line="240" w:lineRule="auto"/>
        <w:ind w:right="-46"/>
        <w:jc w:val="both"/>
        <w:rPr>
          <w:rFonts w:ascii="Arial" w:eastAsia="Arial" w:hAnsi="Arial" w:cs="Arial"/>
          <w:sz w:val="24"/>
          <w:szCs w:val="24"/>
        </w:rPr>
      </w:pPr>
    </w:p>
    <w:p w14:paraId="59FDF8BD" w14:textId="77777777" w:rsidR="003E2351" w:rsidRDefault="003E2351" w:rsidP="0073481B">
      <w:pPr>
        <w:spacing w:after="0" w:line="240" w:lineRule="auto"/>
        <w:ind w:right="-46"/>
        <w:jc w:val="both"/>
        <w:rPr>
          <w:rFonts w:ascii="Arial" w:eastAsia="Arial" w:hAnsi="Arial" w:cs="Arial"/>
          <w:sz w:val="24"/>
          <w:szCs w:val="24"/>
        </w:rPr>
      </w:pPr>
    </w:p>
    <w:p w14:paraId="7F3C50C9" w14:textId="77777777" w:rsidR="003E2351" w:rsidRDefault="003E2351" w:rsidP="0073481B">
      <w:pPr>
        <w:spacing w:after="0" w:line="240" w:lineRule="auto"/>
        <w:ind w:right="-46"/>
        <w:jc w:val="both"/>
        <w:rPr>
          <w:rFonts w:ascii="Arial" w:eastAsia="Arial" w:hAnsi="Arial" w:cs="Arial"/>
          <w:sz w:val="24"/>
          <w:szCs w:val="24"/>
        </w:rPr>
      </w:pPr>
    </w:p>
    <w:p w14:paraId="47F41EF6" w14:textId="77777777" w:rsidR="003E2351" w:rsidRDefault="003E2351" w:rsidP="0073481B">
      <w:pPr>
        <w:spacing w:after="0" w:line="240" w:lineRule="auto"/>
        <w:ind w:right="-46"/>
        <w:jc w:val="both"/>
        <w:rPr>
          <w:rFonts w:ascii="Arial" w:eastAsia="Arial" w:hAnsi="Arial" w:cs="Arial"/>
          <w:sz w:val="24"/>
          <w:szCs w:val="24"/>
        </w:rPr>
      </w:pPr>
    </w:p>
    <w:p w14:paraId="7B54AB97" w14:textId="77777777" w:rsidR="0073481B" w:rsidRDefault="0073481B" w:rsidP="0073481B">
      <w:pPr>
        <w:jc w:val="center"/>
        <w:rPr>
          <w:b/>
          <w:sz w:val="24"/>
          <w:szCs w:val="24"/>
          <w:u w:val="single"/>
        </w:rPr>
      </w:pPr>
    </w:p>
    <w:p w14:paraId="49ED07C5" w14:textId="77777777" w:rsidR="009F64E0" w:rsidRDefault="009F64E0" w:rsidP="0073481B">
      <w:pPr>
        <w:jc w:val="center"/>
        <w:rPr>
          <w:b/>
          <w:sz w:val="24"/>
          <w:szCs w:val="24"/>
          <w:u w:val="single"/>
        </w:rPr>
      </w:pPr>
    </w:p>
    <w:p w14:paraId="5D6563E8" w14:textId="77777777" w:rsidR="009F64E0" w:rsidRDefault="009F64E0" w:rsidP="0073481B">
      <w:pPr>
        <w:jc w:val="center"/>
        <w:rPr>
          <w:b/>
          <w:sz w:val="24"/>
          <w:szCs w:val="24"/>
          <w:u w:val="single"/>
        </w:rPr>
      </w:pPr>
    </w:p>
    <w:p w14:paraId="7A47B318" w14:textId="20BBBD99" w:rsidR="0073481B" w:rsidRPr="002061B1" w:rsidRDefault="0073481B" w:rsidP="0073481B">
      <w:pPr>
        <w:jc w:val="center"/>
        <w:rPr>
          <w:b/>
          <w:sz w:val="24"/>
          <w:szCs w:val="24"/>
          <w:u w:val="single"/>
        </w:rPr>
      </w:pPr>
      <w:r w:rsidRPr="002061B1">
        <w:rPr>
          <w:b/>
          <w:sz w:val="24"/>
          <w:szCs w:val="24"/>
          <w:u w:val="single"/>
        </w:rPr>
        <w:lastRenderedPageBreak/>
        <w:t>Document Amendment Record</w:t>
      </w:r>
    </w:p>
    <w:p w14:paraId="2BAE87A5" w14:textId="77777777" w:rsidR="0073481B" w:rsidRDefault="0073481B" w:rsidP="0073481B">
      <w:pPr>
        <w:spacing w:after="0" w:line="240" w:lineRule="auto"/>
        <w:ind w:right="-46"/>
        <w:jc w:val="both"/>
        <w:rPr>
          <w:rFonts w:ascii="Arial" w:eastAsia="Arial" w:hAnsi="Arial" w:cs="Arial"/>
          <w:sz w:val="24"/>
          <w:szCs w:val="24"/>
        </w:rPr>
      </w:pPr>
    </w:p>
    <w:tbl>
      <w:tblPr>
        <w:tblStyle w:val="TableGrid"/>
        <w:tblW w:w="9558" w:type="dxa"/>
        <w:tblLook w:val="04A0" w:firstRow="1" w:lastRow="0" w:firstColumn="1" w:lastColumn="0" w:noHBand="0" w:noVBand="1"/>
      </w:tblPr>
      <w:tblGrid>
        <w:gridCol w:w="1458"/>
        <w:gridCol w:w="1350"/>
        <w:gridCol w:w="1710"/>
        <w:gridCol w:w="1350"/>
        <w:gridCol w:w="3690"/>
      </w:tblGrid>
      <w:tr w:rsidR="0073481B" w14:paraId="798F7727" w14:textId="77777777" w:rsidTr="00B17CEB">
        <w:tc>
          <w:tcPr>
            <w:tcW w:w="1458" w:type="dxa"/>
            <w:shd w:val="clear" w:color="auto" w:fill="F2F2F2" w:themeFill="background1" w:themeFillShade="F2"/>
          </w:tcPr>
          <w:p w14:paraId="61969C62" w14:textId="77777777" w:rsidR="0073481B" w:rsidRPr="002C692A" w:rsidRDefault="0073481B" w:rsidP="00B17CEB">
            <w:pPr>
              <w:pStyle w:val="NoSpacing"/>
              <w:jc w:val="center"/>
              <w:rPr>
                <w:rFonts w:ascii="Calibri" w:eastAsia="Calibri" w:hAnsi="Calibri" w:cs="Calibri"/>
                <w:b/>
                <w:sz w:val="24"/>
                <w:szCs w:val="24"/>
                <w:u w:val="single"/>
              </w:rPr>
            </w:pPr>
            <w:r w:rsidRPr="002C692A">
              <w:rPr>
                <w:rFonts w:ascii="Calibri" w:eastAsia="Calibri" w:hAnsi="Calibri" w:cs="Calibri"/>
                <w:b/>
                <w:sz w:val="24"/>
                <w:szCs w:val="24"/>
                <w:u w:val="single"/>
              </w:rPr>
              <w:t>Version No.</w:t>
            </w:r>
          </w:p>
        </w:tc>
        <w:tc>
          <w:tcPr>
            <w:tcW w:w="1350" w:type="dxa"/>
            <w:shd w:val="clear" w:color="auto" w:fill="F2F2F2" w:themeFill="background1" w:themeFillShade="F2"/>
          </w:tcPr>
          <w:p w14:paraId="69FA3477" w14:textId="77777777" w:rsidR="0073481B" w:rsidRPr="002C692A" w:rsidRDefault="0073481B" w:rsidP="00B17CEB">
            <w:pPr>
              <w:pStyle w:val="NoSpacing"/>
              <w:jc w:val="center"/>
              <w:rPr>
                <w:rFonts w:ascii="Calibri" w:eastAsia="Calibri" w:hAnsi="Calibri" w:cs="Calibri"/>
                <w:b/>
                <w:sz w:val="24"/>
                <w:szCs w:val="24"/>
                <w:u w:val="single"/>
              </w:rPr>
            </w:pPr>
            <w:r w:rsidRPr="002C692A">
              <w:rPr>
                <w:rFonts w:ascii="Calibri" w:eastAsia="Calibri" w:hAnsi="Calibri" w:cs="Calibri"/>
                <w:b/>
                <w:sz w:val="24"/>
                <w:szCs w:val="24"/>
                <w:u w:val="single"/>
              </w:rPr>
              <w:t>Date</w:t>
            </w:r>
          </w:p>
        </w:tc>
        <w:tc>
          <w:tcPr>
            <w:tcW w:w="1710" w:type="dxa"/>
            <w:shd w:val="clear" w:color="auto" w:fill="F2F2F2" w:themeFill="background1" w:themeFillShade="F2"/>
          </w:tcPr>
          <w:p w14:paraId="3EBBA367" w14:textId="77777777" w:rsidR="0073481B" w:rsidRPr="002C692A" w:rsidRDefault="0073481B" w:rsidP="00B17CEB">
            <w:pPr>
              <w:pStyle w:val="NoSpacing"/>
              <w:jc w:val="center"/>
              <w:rPr>
                <w:rFonts w:ascii="Calibri" w:eastAsia="Calibri" w:hAnsi="Calibri" w:cs="Calibri"/>
                <w:b/>
                <w:sz w:val="24"/>
                <w:szCs w:val="24"/>
                <w:u w:val="single"/>
              </w:rPr>
            </w:pPr>
            <w:r w:rsidRPr="002C692A">
              <w:rPr>
                <w:rFonts w:ascii="Calibri" w:eastAsia="Calibri" w:hAnsi="Calibri" w:cs="Calibri"/>
                <w:b/>
                <w:sz w:val="24"/>
                <w:szCs w:val="24"/>
                <w:u w:val="single"/>
              </w:rPr>
              <w:t>Section No.</w:t>
            </w:r>
          </w:p>
        </w:tc>
        <w:tc>
          <w:tcPr>
            <w:tcW w:w="1350" w:type="dxa"/>
            <w:shd w:val="clear" w:color="auto" w:fill="F2F2F2" w:themeFill="background1" w:themeFillShade="F2"/>
          </w:tcPr>
          <w:p w14:paraId="3F788F05" w14:textId="77777777" w:rsidR="0073481B" w:rsidRPr="002C692A" w:rsidRDefault="0073481B" w:rsidP="00B17CEB">
            <w:pPr>
              <w:pStyle w:val="NoSpacing"/>
              <w:jc w:val="center"/>
              <w:rPr>
                <w:rFonts w:ascii="Calibri" w:eastAsia="Calibri" w:hAnsi="Calibri" w:cs="Calibri"/>
                <w:b/>
                <w:sz w:val="24"/>
                <w:szCs w:val="24"/>
                <w:u w:val="single"/>
              </w:rPr>
            </w:pPr>
            <w:r w:rsidRPr="002C692A">
              <w:rPr>
                <w:rFonts w:ascii="Calibri" w:eastAsia="Calibri" w:hAnsi="Calibri" w:cs="Calibri"/>
                <w:b/>
                <w:sz w:val="24"/>
                <w:szCs w:val="24"/>
                <w:u w:val="single"/>
              </w:rPr>
              <w:t>A/M/D @</w:t>
            </w:r>
          </w:p>
        </w:tc>
        <w:tc>
          <w:tcPr>
            <w:tcW w:w="3690" w:type="dxa"/>
            <w:shd w:val="clear" w:color="auto" w:fill="F2F2F2" w:themeFill="background1" w:themeFillShade="F2"/>
          </w:tcPr>
          <w:p w14:paraId="0F137C2D" w14:textId="77777777" w:rsidR="0073481B" w:rsidRPr="002C692A" w:rsidRDefault="0073481B" w:rsidP="00B17CEB">
            <w:pPr>
              <w:pStyle w:val="NoSpacing"/>
              <w:jc w:val="center"/>
              <w:rPr>
                <w:rFonts w:ascii="Calibri" w:eastAsia="Calibri" w:hAnsi="Calibri" w:cs="Calibri"/>
                <w:b/>
                <w:sz w:val="24"/>
                <w:szCs w:val="24"/>
                <w:u w:val="single"/>
              </w:rPr>
            </w:pPr>
            <w:r w:rsidRPr="002C692A">
              <w:rPr>
                <w:rFonts w:ascii="Calibri" w:eastAsia="Calibri" w:hAnsi="Calibri" w:cs="Calibri"/>
                <w:b/>
                <w:sz w:val="24"/>
                <w:szCs w:val="24"/>
                <w:u w:val="single"/>
              </w:rPr>
              <w:t>Change Description</w:t>
            </w:r>
          </w:p>
        </w:tc>
      </w:tr>
      <w:tr w:rsidR="0073481B" w14:paraId="601ACB79" w14:textId="77777777" w:rsidTr="00B17CEB">
        <w:tc>
          <w:tcPr>
            <w:tcW w:w="1458" w:type="dxa"/>
          </w:tcPr>
          <w:p w14:paraId="0FDB04D6" w14:textId="1AB33150" w:rsidR="0073481B" w:rsidRPr="00DD6DA4" w:rsidRDefault="0073481B" w:rsidP="00B17CEB">
            <w:pPr>
              <w:ind w:right="-46"/>
              <w:jc w:val="both"/>
              <w:rPr>
                <w:rFonts w:eastAsia="Arial" w:cstheme="minorHAnsi"/>
                <w:sz w:val="24"/>
                <w:szCs w:val="24"/>
              </w:rPr>
            </w:pPr>
          </w:p>
        </w:tc>
        <w:tc>
          <w:tcPr>
            <w:tcW w:w="1350" w:type="dxa"/>
          </w:tcPr>
          <w:p w14:paraId="60554E59" w14:textId="0AB9F330" w:rsidR="0073481B" w:rsidRPr="00DD6DA4" w:rsidRDefault="0073481B" w:rsidP="00B17CEB">
            <w:pPr>
              <w:ind w:right="-46"/>
              <w:jc w:val="both"/>
              <w:rPr>
                <w:rFonts w:eastAsia="Arial" w:cstheme="minorHAnsi"/>
                <w:sz w:val="24"/>
                <w:szCs w:val="24"/>
              </w:rPr>
            </w:pPr>
          </w:p>
        </w:tc>
        <w:tc>
          <w:tcPr>
            <w:tcW w:w="1710" w:type="dxa"/>
          </w:tcPr>
          <w:p w14:paraId="43AB868C" w14:textId="77777777" w:rsidR="0073481B" w:rsidRPr="00DD6DA4" w:rsidRDefault="0073481B" w:rsidP="00B17CEB">
            <w:pPr>
              <w:ind w:right="-46"/>
              <w:jc w:val="both"/>
              <w:rPr>
                <w:rFonts w:eastAsia="Arial" w:cstheme="minorHAnsi"/>
                <w:sz w:val="24"/>
                <w:szCs w:val="24"/>
              </w:rPr>
            </w:pPr>
          </w:p>
        </w:tc>
        <w:tc>
          <w:tcPr>
            <w:tcW w:w="1350" w:type="dxa"/>
          </w:tcPr>
          <w:p w14:paraId="26557703" w14:textId="7A89922E" w:rsidR="0073481B" w:rsidRPr="00DD6DA4" w:rsidRDefault="0073481B" w:rsidP="00B17CEB">
            <w:pPr>
              <w:ind w:right="-46"/>
              <w:jc w:val="both"/>
              <w:rPr>
                <w:rFonts w:eastAsia="Arial" w:cstheme="minorHAnsi"/>
                <w:sz w:val="24"/>
                <w:szCs w:val="24"/>
              </w:rPr>
            </w:pPr>
          </w:p>
        </w:tc>
        <w:tc>
          <w:tcPr>
            <w:tcW w:w="3690" w:type="dxa"/>
          </w:tcPr>
          <w:p w14:paraId="37C372E0" w14:textId="680A9F2E" w:rsidR="0073481B" w:rsidRPr="00DD6DA4" w:rsidRDefault="0073481B" w:rsidP="00B17CEB">
            <w:pPr>
              <w:ind w:right="-46"/>
              <w:jc w:val="both"/>
              <w:rPr>
                <w:rFonts w:eastAsia="Arial" w:cstheme="minorHAnsi"/>
                <w:sz w:val="24"/>
                <w:szCs w:val="24"/>
              </w:rPr>
            </w:pPr>
          </w:p>
        </w:tc>
      </w:tr>
      <w:tr w:rsidR="0073481B" w14:paraId="780446D0" w14:textId="77777777" w:rsidTr="00B17CEB">
        <w:tc>
          <w:tcPr>
            <w:tcW w:w="1458" w:type="dxa"/>
          </w:tcPr>
          <w:p w14:paraId="7EFCC176" w14:textId="54E61DEC" w:rsidR="0073481B" w:rsidRPr="00DD6DA4" w:rsidRDefault="0073481B" w:rsidP="00B17CEB">
            <w:pPr>
              <w:ind w:right="-46"/>
              <w:jc w:val="both"/>
              <w:rPr>
                <w:rFonts w:eastAsia="Arial" w:cstheme="minorHAnsi"/>
                <w:sz w:val="24"/>
                <w:szCs w:val="24"/>
              </w:rPr>
            </w:pPr>
          </w:p>
        </w:tc>
        <w:tc>
          <w:tcPr>
            <w:tcW w:w="1350" w:type="dxa"/>
          </w:tcPr>
          <w:p w14:paraId="4196CA45" w14:textId="7E45C010" w:rsidR="0073481B" w:rsidRPr="00DD6DA4" w:rsidRDefault="0073481B" w:rsidP="00B17CEB">
            <w:pPr>
              <w:ind w:right="-46"/>
              <w:jc w:val="both"/>
              <w:rPr>
                <w:rFonts w:eastAsia="Arial" w:cstheme="minorHAnsi"/>
                <w:sz w:val="24"/>
                <w:szCs w:val="24"/>
              </w:rPr>
            </w:pPr>
          </w:p>
        </w:tc>
        <w:tc>
          <w:tcPr>
            <w:tcW w:w="1710" w:type="dxa"/>
          </w:tcPr>
          <w:p w14:paraId="50DAA364" w14:textId="77777777" w:rsidR="0073481B" w:rsidRPr="00DD6DA4" w:rsidRDefault="0073481B" w:rsidP="00B17CEB">
            <w:pPr>
              <w:ind w:right="-46"/>
              <w:jc w:val="both"/>
              <w:rPr>
                <w:rFonts w:eastAsia="Arial" w:cstheme="minorHAnsi"/>
                <w:sz w:val="24"/>
                <w:szCs w:val="24"/>
              </w:rPr>
            </w:pPr>
          </w:p>
        </w:tc>
        <w:tc>
          <w:tcPr>
            <w:tcW w:w="1350" w:type="dxa"/>
          </w:tcPr>
          <w:p w14:paraId="6EBB0380" w14:textId="5E585871" w:rsidR="0073481B" w:rsidRPr="00DD6DA4" w:rsidRDefault="0073481B" w:rsidP="00B17CEB">
            <w:pPr>
              <w:ind w:right="-46"/>
              <w:jc w:val="both"/>
              <w:rPr>
                <w:rFonts w:eastAsia="Arial" w:cstheme="minorHAnsi"/>
                <w:sz w:val="24"/>
                <w:szCs w:val="24"/>
              </w:rPr>
            </w:pPr>
          </w:p>
        </w:tc>
        <w:tc>
          <w:tcPr>
            <w:tcW w:w="3690" w:type="dxa"/>
          </w:tcPr>
          <w:p w14:paraId="17822CFB" w14:textId="3CF356DE" w:rsidR="0073481B" w:rsidRPr="00DD6DA4" w:rsidRDefault="0073481B" w:rsidP="00B17CEB">
            <w:pPr>
              <w:ind w:right="-46"/>
              <w:jc w:val="both"/>
              <w:rPr>
                <w:rFonts w:eastAsia="Arial" w:cstheme="minorHAnsi"/>
                <w:sz w:val="24"/>
                <w:szCs w:val="24"/>
              </w:rPr>
            </w:pPr>
          </w:p>
        </w:tc>
      </w:tr>
      <w:tr w:rsidR="0023174C" w14:paraId="4825077C" w14:textId="77777777" w:rsidTr="00D621AE">
        <w:tc>
          <w:tcPr>
            <w:tcW w:w="1458" w:type="dxa"/>
          </w:tcPr>
          <w:p w14:paraId="283791D2" w14:textId="63766850" w:rsidR="0023174C" w:rsidRDefault="0023174C">
            <w:pPr>
              <w:ind w:right="-46"/>
              <w:jc w:val="both"/>
              <w:rPr>
                <w:rFonts w:eastAsia="Arial" w:cstheme="minorHAnsi"/>
                <w:sz w:val="24"/>
                <w:szCs w:val="24"/>
              </w:rPr>
            </w:pPr>
          </w:p>
        </w:tc>
        <w:tc>
          <w:tcPr>
            <w:tcW w:w="1350" w:type="dxa"/>
          </w:tcPr>
          <w:p w14:paraId="76E1EB6B" w14:textId="5BBFADAB" w:rsidR="0023174C" w:rsidRDefault="0023174C">
            <w:pPr>
              <w:ind w:right="-46"/>
              <w:jc w:val="both"/>
              <w:rPr>
                <w:rFonts w:eastAsia="Arial" w:cstheme="minorHAnsi"/>
                <w:sz w:val="24"/>
                <w:szCs w:val="24"/>
              </w:rPr>
            </w:pPr>
          </w:p>
        </w:tc>
        <w:tc>
          <w:tcPr>
            <w:tcW w:w="1710" w:type="dxa"/>
          </w:tcPr>
          <w:p w14:paraId="541168AC" w14:textId="77777777" w:rsidR="0023174C" w:rsidRDefault="0023174C">
            <w:pPr>
              <w:ind w:right="-46"/>
              <w:jc w:val="both"/>
              <w:rPr>
                <w:rFonts w:eastAsia="Arial" w:cstheme="minorHAnsi"/>
                <w:sz w:val="24"/>
                <w:szCs w:val="24"/>
              </w:rPr>
            </w:pPr>
          </w:p>
        </w:tc>
        <w:tc>
          <w:tcPr>
            <w:tcW w:w="1350" w:type="dxa"/>
          </w:tcPr>
          <w:p w14:paraId="3AE9719D" w14:textId="53E38DB1" w:rsidR="0023174C" w:rsidRDefault="0023174C">
            <w:pPr>
              <w:ind w:right="-46"/>
              <w:jc w:val="both"/>
              <w:rPr>
                <w:rFonts w:eastAsia="Arial" w:cstheme="minorHAnsi"/>
                <w:sz w:val="24"/>
                <w:szCs w:val="24"/>
              </w:rPr>
            </w:pPr>
          </w:p>
        </w:tc>
        <w:tc>
          <w:tcPr>
            <w:tcW w:w="3690" w:type="dxa"/>
          </w:tcPr>
          <w:p w14:paraId="28B879CA" w14:textId="1B16C72B" w:rsidR="0023174C" w:rsidRDefault="0023174C">
            <w:pPr>
              <w:ind w:right="-46"/>
              <w:jc w:val="both"/>
              <w:rPr>
                <w:rFonts w:eastAsia="Arial" w:cstheme="minorHAnsi"/>
                <w:sz w:val="24"/>
                <w:szCs w:val="24"/>
              </w:rPr>
            </w:pPr>
          </w:p>
        </w:tc>
      </w:tr>
      <w:tr w:rsidR="0073481B" w14:paraId="3511A7D0" w14:textId="77777777" w:rsidTr="00B17CEB">
        <w:tc>
          <w:tcPr>
            <w:tcW w:w="1458" w:type="dxa"/>
          </w:tcPr>
          <w:p w14:paraId="0CABEE45" w14:textId="3A1EC7B3" w:rsidR="0073481B" w:rsidRPr="0023174C" w:rsidRDefault="0073481B" w:rsidP="00B17CEB">
            <w:pPr>
              <w:ind w:right="-46"/>
              <w:jc w:val="both"/>
              <w:rPr>
                <w:rFonts w:eastAsia="Arial" w:cstheme="minorHAnsi"/>
                <w:sz w:val="24"/>
                <w:szCs w:val="24"/>
              </w:rPr>
            </w:pPr>
          </w:p>
        </w:tc>
        <w:tc>
          <w:tcPr>
            <w:tcW w:w="1350" w:type="dxa"/>
          </w:tcPr>
          <w:p w14:paraId="3AE08E7B" w14:textId="4D045431" w:rsidR="0073481B" w:rsidRPr="0023174C" w:rsidRDefault="0073481B" w:rsidP="00B17CEB">
            <w:pPr>
              <w:ind w:right="-46"/>
              <w:jc w:val="both"/>
              <w:rPr>
                <w:rFonts w:eastAsia="Arial" w:cstheme="minorHAnsi"/>
                <w:sz w:val="24"/>
                <w:szCs w:val="24"/>
              </w:rPr>
            </w:pPr>
          </w:p>
        </w:tc>
        <w:tc>
          <w:tcPr>
            <w:tcW w:w="1710" w:type="dxa"/>
          </w:tcPr>
          <w:p w14:paraId="53C6CE1D" w14:textId="77777777" w:rsidR="0073481B" w:rsidRPr="0023174C" w:rsidRDefault="0073481B" w:rsidP="00B17CEB">
            <w:pPr>
              <w:ind w:right="-46"/>
              <w:jc w:val="both"/>
              <w:rPr>
                <w:rFonts w:eastAsia="Arial" w:cstheme="minorHAnsi"/>
                <w:sz w:val="24"/>
                <w:szCs w:val="24"/>
              </w:rPr>
            </w:pPr>
          </w:p>
        </w:tc>
        <w:tc>
          <w:tcPr>
            <w:tcW w:w="1350" w:type="dxa"/>
          </w:tcPr>
          <w:p w14:paraId="0CDE08AD" w14:textId="40E930DD" w:rsidR="0073481B" w:rsidRPr="0023174C" w:rsidRDefault="0073481B" w:rsidP="00B17CEB">
            <w:pPr>
              <w:ind w:right="-46"/>
              <w:jc w:val="both"/>
              <w:rPr>
                <w:rFonts w:eastAsia="Arial" w:cstheme="minorHAnsi"/>
                <w:sz w:val="24"/>
                <w:szCs w:val="24"/>
              </w:rPr>
            </w:pPr>
          </w:p>
        </w:tc>
        <w:tc>
          <w:tcPr>
            <w:tcW w:w="3690" w:type="dxa"/>
          </w:tcPr>
          <w:p w14:paraId="3CFF9C08" w14:textId="508CB42E" w:rsidR="0073481B" w:rsidRPr="0023174C" w:rsidRDefault="0073481B" w:rsidP="00B17CEB">
            <w:pPr>
              <w:ind w:right="-46"/>
              <w:jc w:val="both"/>
              <w:rPr>
                <w:rFonts w:eastAsia="Arial" w:cstheme="minorHAnsi"/>
                <w:sz w:val="24"/>
                <w:szCs w:val="24"/>
              </w:rPr>
            </w:pPr>
          </w:p>
        </w:tc>
      </w:tr>
      <w:tr w:rsidR="003A1F04" w14:paraId="2FA7E943" w14:textId="77777777" w:rsidTr="00B17CEB">
        <w:tc>
          <w:tcPr>
            <w:tcW w:w="1458" w:type="dxa"/>
          </w:tcPr>
          <w:p w14:paraId="015FA64A" w14:textId="12665585" w:rsidR="003A1F04" w:rsidRDefault="003A1F04" w:rsidP="003A1F04">
            <w:pPr>
              <w:ind w:right="-46"/>
              <w:jc w:val="both"/>
              <w:rPr>
                <w:rFonts w:ascii="Arial" w:eastAsia="Arial" w:hAnsi="Arial" w:cs="Arial"/>
                <w:sz w:val="24"/>
                <w:szCs w:val="24"/>
              </w:rPr>
            </w:pPr>
          </w:p>
        </w:tc>
        <w:tc>
          <w:tcPr>
            <w:tcW w:w="1350" w:type="dxa"/>
          </w:tcPr>
          <w:p w14:paraId="4D7B228C" w14:textId="77B268AB" w:rsidR="003A1F04" w:rsidRDefault="003A1F04" w:rsidP="003A1F04">
            <w:pPr>
              <w:ind w:right="-46"/>
              <w:jc w:val="both"/>
              <w:rPr>
                <w:rFonts w:ascii="Arial" w:eastAsia="Arial" w:hAnsi="Arial" w:cs="Arial"/>
                <w:sz w:val="24"/>
                <w:szCs w:val="24"/>
              </w:rPr>
            </w:pPr>
          </w:p>
        </w:tc>
        <w:tc>
          <w:tcPr>
            <w:tcW w:w="1710" w:type="dxa"/>
          </w:tcPr>
          <w:p w14:paraId="07E94183" w14:textId="77777777" w:rsidR="003A1F04" w:rsidRDefault="003A1F04" w:rsidP="003A1F04">
            <w:pPr>
              <w:ind w:right="-46"/>
              <w:jc w:val="both"/>
              <w:rPr>
                <w:rFonts w:ascii="Arial" w:eastAsia="Arial" w:hAnsi="Arial" w:cs="Arial"/>
                <w:sz w:val="24"/>
                <w:szCs w:val="24"/>
              </w:rPr>
            </w:pPr>
          </w:p>
        </w:tc>
        <w:tc>
          <w:tcPr>
            <w:tcW w:w="1350" w:type="dxa"/>
          </w:tcPr>
          <w:p w14:paraId="1A82E5B4" w14:textId="2DB0EE4A" w:rsidR="003A1F04" w:rsidRDefault="003A1F04" w:rsidP="003A1F04">
            <w:pPr>
              <w:ind w:right="-46"/>
              <w:jc w:val="both"/>
              <w:rPr>
                <w:rFonts w:ascii="Arial" w:eastAsia="Arial" w:hAnsi="Arial" w:cs="Arial"/>
                <w:sz w:val="24"/>
                <w:szCs w:val="24"/>
              </w:rPr>
            </w:pPr>
          </w:p>
        </w:tc>
        <w:tc>
          <w:tcPr>
            <w:tcW w:w="3690" w:type="dxa"/>
          </w:tcPr>
          <w:p w14:paraId="2AB2FD30" w14:textId="49DFE715" w:rsidR="003A1F04" w:rsidRDefault="003A1F04" w:rsidP="003A1F04">
            <w:pPr>
              <w:ind w:right="-46"/>
              <w:jc w:val="both"/>
              <w:rPr>
                <w:rFonts w:ascii="Arial" w:eastAsia="Arial" w:hAnsi="Arial" w:cs="Arial"/>
                <w:sz w:val="24"/>
                <w:szCs w:val="24"/>
              </w:rPr>
            </w:pPr>
          </w:p>
        </w:tc>
      </w:tr>
      <w:tr w:rsidR="003A1F04" w14:paraId="19AC3C7A" w14:textId="77777777" w:rsidTr="00B17CEB">
        <w:tc>
          <w:tcPr>
            <w:tcW w:w="1458" w:type="dxa"/>
          </w:tcPr>
          <w:p w14:paraId="57AC8C79" w14:textId="561B7595" w:rsidR="003A1F04" w:rsidRDefault="003A1F04" w:rsidP="003A1F04">
            <w:pPr>
              <w:ind w:right="-46"/>
              <w:jc w:val="both"/>
              <w:rPr>
                <w:rFonts w:ascii="Arial" w:eastAsia="Arial" w:hAnsi="Arial" w:cs="Arial"/>
                <w:sz w:val="24"/>
                <w:szCs w:val="24"/>
              </w:rPr>
            </w:pPr>
          </w:p>
        </w:tc>
        <w:tc>
          <w:tcPr>
            <w:tcW w:w="1350" w:type="dxa"/>
          </w:tcPr>
          <w:p w14:paraId="1195F5B2" w14:textId="58447A7A" w:rsidR="003A1F04" w:rsidRPr="00F82E52" w:rsidRDefault="003A1F04" w:rsidP="003A1F04">
            <w:pPr>
              <w:ind w:right="-46"/>
              <w:jc w:val="both"/>
              <w:rPr>
                <w:rFonts w:eastAsia="Arial" w:cstheme="minorHAnsi"/>
                <w:sz w:val="24"/>
                <w:szCs w:val="24"/>
              </w:rPr>
            </w:pPr>
          </w:p>
        </w:tc>
        <w:tc>
          <w:tcPr>
            <w:tcW w:w="1710" w:type="dxa"/>
          </w:tcPr>
          <w:p w14:paraId="40FF6B2E" w14:textId="77777777" w:rsidR="003A1F04" w:rsidRDefault="003A1F04" w:rsidP="003A1F04">
            <w:pPr>
              <w:ind w:right="-46"/>
              <w:jc w:val="both"/>
              <w:rPr>
                <w:rFonts w:ascii="Arial" w:eastAsia="Arial" w:hAnsi="Arial" w:cs="Arial"/>
                <w:sz w:val="24"/>
                <w:szCs w:val="24"/>
              </w:rPr>
            </w:pPr>
          </w:p>
        </w:tc>
        <w:tc>
          <w:tcPr>
            <w:tcW w:w="1350" w:type="dxa"/>
          </w:tcPr>
          <w:p w14:paraId="21BFA26C" w14:textId="3924EA7C" w:rsidR="003A1F04" w:rsidRDefault="003A1F04" w:rsidP="003A1F04">
            <w:pPr>
              <w:ind w:right="-46"/>
              <w:jc w:val="both"/>
              <w:rPr>
                <w:rFonts w:ascii="Arial" w:eastAsia="Arial" w:hAnsi="Arial" w:cs="Arial"/>
                <w:sz w:val="24"/>
                <w:szCs w:val="24"/>
              </w:rPr>
            </w:pPr>
          </w:p>
        </w:tc>
        <w:tc>
          <w:tcPr>
            <w:tcW w:w="3690" w:type="dxa"/>
          </w:tcPr>
          <w:p w14:paraId="4FC6D37D" w14:textId="7AEB8A48" w:rsidR="003A1F04" w:rsidRDefault="003A1F04" w:rsidP="003A1F04">
            <w:pPr>
              <w:ind w:right="-46"/>
              <w:jc w:val="both"/>
              <w:rPr>
                <w:rFonts w:ascii="Arial" w:eastAsia="Arial" w:hAnsi="Arial" w:cs="Arial"/>
                <w:sz w:val="24"/>
                <w:szCs w:val="24"/>
              </w:rPr>
            </w:pPr>
          </w:p>
        </w:tc>
      </w:tr>
      <w:tr w:rsidR="0073481B" w14:paraId="5D172AF5" w14:textId="77777777" w:rsidTr="00B17CEB">
        <w:tc>
          <w:tcPr>
            <w:tcW w:w="1458" w:type="dxa"/>
          </w:tcPr>
          <w:p w14:paraId="7F98D488" w14:textId="5FEB7C40" w:rsidR="0073481B" w:rsidRDefault="0073481B" w:rsidP="00B17CEB">
            <w:pPr>
              <w:ind w:right="-46"/>
              <w:jc w:val="both"/>
              <w:rPr>
                <w:rFonts w:ascii="Arial" w:eastAsia="Arial" w:hAnsi="Arial" w:cs="Arial"/>
                <w:sz w:val="24"/>
                <w:szCs w:val="24"/>
              </w:rPr>
            </w:pPr>
          </w:p>
        </w:tc>
        <w:tc>
          <w:tcPr>
            <w:tcW w:w="1350" w:type="dxa"/>
          </w:tcPr>
          <w:p w14:paraId="251E58CC" w14:textId="5CF5E1FD" w:rsidR="0073481B" w:rsidRPr="00F82E52" w:rsidRDefault="0073481B" w:rsidP="00B17CEB">
            <w:pPr>
              <w:ind w:right="-46"/>
              <w:jc w:val="both"/>
              <w:rPr>
                <w:rFonts w:eastAsia="Arial" w:cstheme="minorHAnsi"/>
                <w:sz w:val="24"/>
                <w:szCs w:val="24"/>
              </w:rPr>
            </w:pPr>
          </w:p>
        </w:tc>
        <w:tc>
          <w:tcPr>
            <w:tcW w:w="1710" w:type="dxa"/>
          </w:tcPr>
          <w:p w14:paraId="18415976" w14:textId="77777777" w:rsidR="0073481B" w:rsidRDefault="0073481B" w:rsidP="00B17CEB">
            <w:pPr>
              <w:ind w:right="-46"/>
              <w:jc w:val="both"/>
              <w:rPr>
                <w:rFonts w:ascii="Arial" w:eastAsia="Arial" w:hAnsi="Arial" w:cs="Arial"/>
                <w:sz w:val="24"/>
                <w:szCs w:val="24"/>
              </w:rPr>
            </w:pPr>
          </w:p>
        </w:tc>
        <w:tc>
          <w:tcPr>
            <w:tcW w:w="1350" w:type="dxa"/>
          </w:tcPr>
          <w:p w14:paraId="1E11C50F" w14:textId="767AB81B" w:rsidR="0073481B" w:rsidRDefault="0073481B" w:rsidP="00B17CEB">
            <w:pPr>
              <w:ind w:right="-46"/>
              <w:jc w:val="both"/>
              <w:rPr>
                <w:rFonts w:ascii="Arial" w:eastAsia="Arial" w:hAnsi="Arial" w:cs="Arial"/>
                <w:sz w:val="24"/>
                <w:szCs w:val="24"/>
              </w:rPr>
            </w:pPr>
          </w:p>
        </w:tc>
        <w:tc>
          <w:tcPr>
            <w:tcW w:w="3690" w:type="dxa"/>
          </w:tcPr>
          <w:p w14:paraId="2AC184FA" w14:textId="432F974A" w:rsidR="00F82E52" w:rsidRDefault="00F82E52" w:rsidP="00B17CEB">
            <w:pPr>
              <w:ind w:right="-46"/>
              <w:jc w:val="both"/>
              <w:rPr>
                <w:rFonts w:ascii="Arial" w:eastAsia="Arial" w:hAnsi="Arial" w:cs="Arial"/>
                <w:sz w:val="24"/>
                <w:szCs w:val="24"/>
              </w:rPr>
            </w:pPr>
          </w:p>
        </w:tc>
      </w:tr>
      <w:tr w:rsidR="0073481B" w14:paraId="19E197C6" w14:textId="77777777" w:rsidTr="00B17CEB">
        <w:tc>
          <w:tcPr>
            <w:tcW w:w="1458" w:type="dxa"/>
          </w:tcPr>
          <w:p w14:paraId="5CD7E56C" w14:textId="77777777" w:rsidR="0073481B" w:rsidRDefault="0073481B" w:rsidP="00B17CEB">
            <w:pPr>
              <w:ind w:right="-46"/>
              <w:jc w:val="both"/>
              <w:rPr>
                <w:rFonts w:ascii="Arial" w:eastAsia="Arial" w:hAnsi="Arial" w:cs="Arial"/>
                <w:sz w:val="24"/>
                <w:szCs w:val="24"/>
              </w:rPr>
            </w:pPr>
          </w:p>
        </w:tc>
        <w:tc>
          <w:tcPr>
            <w:tcW w:w="1350" w:type="dxa"/>
          </w:tcPr>
          <w:p w14:paraId="61895A11" w14:textId="77777777" w:rsidR="0073481B" w:rsidRDefault="0073481B" w:rsidP="00B17CEB">
            <w:pPr>
              <w:ind w:right="-46"/>
              <w:jc w:val="both"/>
              <w:rPr>
                <w:rFonts w:ascii="Arial" w:eastAsia="Arial" w:hAnsi="Arial" w:cs="Arial"/>
                <w:sz w:val="24"/>
                <w:szCs w:val="24"/>
              </w:rPr>
            </w:pPr>
          </w:p>
        </w:tc>
        <w:tc>
          <w:tcPr>
            <w:tcW w:w="1710" w:type="dxa"/>
          </w:tcPr>
          <w:p w14:paraId="6D512559" w14:textId="77777777" w:rsidR="0073481B" w:rsidRDefault="0073481B" w:rsidP="00B17CEB">
            <w:pPr>
              <w:ind w:right="-46"/>
              <w:jc w:val="both"/>
              <w:rPr>
                <w:rFonts w:ascii="Arial" w:eastAsia="Arial" w:hAnsi="Arial" w:cs="Arial"/>
                <w:sz w:val="24"/>
                <w:szCs w:val="24"/>
              </w:rPr>
            </w:pPr>
          </w:p>
        </w:tc>
        <w:tc>
          <w:tcPr>
            <w:tcW w:w="1350" w:type="dxa"/>
          </w:tcPr>
          <w:p w14:paraId="5D12CC1A" w14:textId="77777777" w:rsidR="0073481B" w:rsidRDefault="0073481B" w:rsidP="00B17CEB">
            <w:pPr>
              <w:ind w:right="-46"/>
              <w:jc w:val="both"/>
              <w:rPr>
                <w:rFonts w:ascii="Arial" w:eastAsia="Arial" w:hAnsi="Arial" w:cs="Arial"/>
                <w:sz w:val="24"/>
                <w:szCs w:val="24"/>
              </w:rPr>
            </w:pPr>
          </w:p>
        </w:tc>
        <w:tc>
          <w:tcPr>
            <w:tcW w:w="3690" w:type="dxa"/>
          </w:tcPr>
          <w:p w14:paraId="352CFC8E" w14:textId="77777777" w:rsidR="0073481B" w:rsidRDefault="0073481B" w:rsidP="00B17CEB">
            <w:pPr>
              <w:ind w:right="-46"/>
              <w:jc w:val="both"/>
              <w:rPr>
                <w:rFonts w:ascii="Arial" w:eastAsia="Arial" w:hAnsi="Arial" w:cs="Arial"/>
                <w:sz w:val="24"/>
                <w:szCs w:val="24"/>
              </w:rPr>
            </w:pPr>
          </w:p>
        </w:tc>
      </w:tr>
      <w:tr w:rsidR="0073481B" w14:paraId="12FF5AFF" w14:textId="77777777" w:rsidTr="00B17CEB">
        <w:tc>
          <w:tcPr>
            <w:tcW w:w="1458" w:type="dxa"/>
          </w:tcPr>
          <w:p w14:paraId="7E8845A4" w14:textId="77777777" w:rsidR="0073481B" w:rsidRDefault="0073481B" w:rsidP="00B17CEB">
            <w:pPr>
              <w:ind w:right="-46"/>
              <w:jc w:val="both"/>
              <w:rPr>
                <w:rFonts w:ascii="Arial" w:eastAsia="Arial" w:hAnsi="Arial" w:cs="Arial"/>
                <w:sz w:val="24"/>
                <w:szCs w:val="24"/>
              </w:rPr>
            </w:pPr>
          </w:p>
        </w:tc>
        <w:tc>
          <w:tcPr>
            <w:tcW w:w="1350" w:type="dxa"/>
          </w:tcPr>
          <w:p w14:paraId="4CE4A60E" w14:textId="77777777" w:rsidR="0073481B" w:rsidRDefault="0073481B" w:rsidP="00B17CEB">
            <w:pPr>
              <w:ind w:right="-46"/>
              <w:jc w:val="both"/>
              <w:rPr>
                <w:rFonts w:ascii="Arial" w:eastAsia="Arial" w:hAnsi="Arial" w:cs="Arial"/>
                <w:sz w:val="24"/>
                <w:szCs w:val="24"/>
              </w:rPr>
            </w:pPr>
          </w:p>
        </w:tc>
        <w:tc>
          <w:tcPr>
            <w:tcW w:w="1710" w:type="dxa"/>
          </w:tcPr>
          <w:p w14:paraId="7AC33C20" w14:textId="77777777" w:rsidR="0073481B" w:rsidRDefault="0073481B" w:rsidP="00B17CEB">
            <w:pPr>
              <w:ind w:right="-46"/>
              <w:jc w:val="both"/>
              <w:rPr>
                <w:rFonts w:ascii="Arial" w:eastAsia="Arial" w:hAnsi="Arial" w:cs="Arial"/>
                <w:sz w:val="24"/>
                <w:szCs w:val="24"/>
              </w:rPr>
            </w:pPr>
          </w:p>
        </w:tc>
        <w:tc>
          <w:tcPr>
            <w:tcW w:w="1350" w:type="dxa"/>
          </w:tcPr>
          <w:p w14:paraId="2EE69E0C" w14:textId="77777777" w:rsidR="0073481B" w:rsidRDefault="0073481B" w:rsidP="00B17CEB">
            <w:pPr>
              <w:ind w:right="-46"/>
              <w:jc w:val="both"/>
              <w:rPr>
                <w:rFonts w:ascii="Arial" w:eastAsia="Arial" w:hAnsi="Arial" w:cs="Arial"/>
                <w:sz w:val="24"/>
                <w:szCs w:val="24"/>
              </w:rPr>
            </w:pPr>
          </w:p>
        </w:tc>
        <w:tc>
          <w:tcPr>
            <w:tcW w:w="3690" w:type="dxa"/>
          </w:tcPr>
          <w:p w14:paraId="604A071A" w14:textId="77777777" w:rsidR="0073481B" w:rsidRDefault="0073481B" w:rsidP="00B17CEB">
            <w:pPr>
              <w:ind w:right="-46"/>
              <w:jc w:val="both"/>
              <w:rPr>
                <w:rFonts w:ascii="Arial" w:eastAsia="Arial" w:hAnsi="Arial" w:cs="Arial"/>
                <w:sz w:val="24"/>
                <w:szCs w:val="24"/>
              </w:rPr>
            </w:pPr>
          </w:p>
        </w:tc>
      </w:tr>
      <w:tr w:rsidR="0073481B" w14:paraId="6E1CFBD1" w14:textId="77777777" w:rsidTr="00B17CEB">
        <w:tc>
          <w:tcPr>
            <w:tcW w:w="1458" w:type="dxa"/>
          </w:tcPr>
          <w:p w14:paraId="6952A759" w14:textId="77777777" w:rsidR="0073481B" w:rsidRDefault="0073481B" w:rsidP="00B17CEB">
            <w:pPr>
              <w:ind w:right="-46"/>
              <w:jc w:val="both"/>
              <w:rPr>
                <w:rFonts w:ascii="Arial" w:eastAsia="Arial" w:hAnsi="Arial" w:cs="Arial"/>
                <w:sz w:val="24"/>
                <w:szCs w:val="24"/>
              </w:rPr>
            </w:pPr>
          </w:p>
        </w:tc>
        <w:tc>
          <w:tcPr>
            <w:tcW w:w="1350" w:type="dxa"/>
          </w:tcPr>
          <w:p w14:paraId="22EB02CF" w14:textId="77777777" w:rsidR="0073481B" w:rsidRDefault="0073481B" w:rsidP="00B17CEB">
            <w:pPr>
              <w:ind w:right="-46"/>
              <w:jc w:val="both"/>
              <w:rPr>
                <w:rFonts w:ascii="Arial" w:eastAsia="Arial" w:hAnsi="Arial" w:cs="Arial"/>
                <w:sz w:val="24"/>
                <w:szCs w:val="24"/>
              </w:rPr>
            </w:pPr>
          </w:p>
        </w:tc>
        <w:tc>
          <w:tcPr>
            <w:tcW w:w="1710" w:type="dxa"/>
          </w:tcPr>
          <w:p w14:paraId="2CD7943F" w14:textId="77777777" w:rsidR="0073481B" w:rsidRDefault="0073481B" w:rsidP="00B17CEB">
            <w:pPr>
              <w:ind w:right="-46"/>
              <w:jc w:val="both"/>
              <w:rPr>
                <w:rFonts w:ascii="Arial" w:eastAsia="Arial" w:hAnsi="Arial" w:cs="Arial"/>
                <w:sz w:val="24"/>
                <w:szCs w:val="24"/>
              </w:rPr>
            </w:pPr>
          </w:p>
        </w:tc>
        <w:tc>
          <w:tcPr>
            <w:tcW w:w="1350" w:type="dxa"/>
          </w:tcPr>
          <w:p w14:paraId="655EEE94" w14:textId="77777777" w:rsidR="0073481B" w:rsidRDefault="0073481B" w:rsidP="00B17CEB">
            <w:pPr>
              <w:ind w:right="-46"/>
              <w:jc w:val="both"/>
              <w:rPr>
                <w:rFonts w:ascii="Arial" w:eastAsia="Arial" w:hAnsi="Arial" w:cs="Arial"/>
                <w:sz w:val="24"/>
                <w:szCs w:val="24"/>
              </w:rPr>
            </w:pPr>
          </w:p>
        </w:tc>
        <w:tc>
          <w:tcPr>
            <w:tcW w:w="3690" w:type="dxa"/>
          </w:tcPr>
          <w:p w14:paraId="05F39EBA" w14:textId="77777777" w:rsidR="0073481B" w:rsidRDefault="0073481B" w:rsidP="00B17CEB">
            <w:pPr>
              <w:ind w:right="-46"/>
              <w:jc w:val="both"/>
              <w:rPr>
                <w:rFonts w:ascii="Arial" w:eastAsia="Arial" w:hAnsi="Arial" w:cs="Arial"/>
                <w:sz w:val="24"/>
                <w:szCs w:val="24"/>
              </w:rPr>
            </w:pPr>
          </w:p>
        </w:tc>
      </w:tr>
      <w:tr w:rsidR="0073481B" w14:paraId="3AE0975F" w14:textId="77777777" w:rsidTr="00B17CEB">
        <w:tc>
          <w:tcPr>
            <w:tcW w:w="1458" w:type="dxa"/>
          </w:tcPr>
          <w:p w14:paraId="68F56E3E" w14:textId="77777777" w:rsidR="0073481B" w:rsidRDefault="0073481B" w:rsidP="00B17CEB">
            <w:pPr>
              <w:ind w:right="-46"/>
              <w:jc w:val="both"/>
              <w:rPr>
                <w:rFonts w:ascii="Arial" w:eastAsia="Arial" w:hAnsi="Arial" w:cs="Arial"/>
                <w:sz w:val="24"/>
                <w:szCs w:val="24"/>
              </w:rPr>
            </w:pPr>
          </w:p>
        </w:tc>
        <w:tc>
          <w:tcPr>
            <w:tcW w:w="1350" w:type="dxa"/>
          </w:tcPr>
          <w:p w14:paraId="2A934154" w14:textId="77777777" w:rsidR="0073481B" w:rsidRDefault="0073481B" w:rsidP="00B17CEB">
            <w:pPr>
              <w:ind w:right="-46"/>
              <w:jc w:val="both"/>
              <w:rPr>
                <w:rFonts w:ascii="Arial" w:eastAsia="Arial" w:hAnsi="Arial" w:cs="Arial"/>
                <w:sz w:val="24"/>
                <w:szCs w:val="24"/>
              </w:rPr>
            </w:pPr>
          </w:p>
        </w:tc>
        <w:tc>
          <w:tcPr>
            <w:tcW w:w="1710" w:type="dxa"/>
          </w:tcPr>
          <w:p w14:paraId="6E3DF034" w14:textId="77777777" w:rsidR="0073481B" w:rsidRDefault="0073481B" w:rsidP="00B17CEB">
            <w:pPr>
              <w:ind w:right="-46"/>
              <w:jc w:val="both"/>
              <w:rPr>
                <w:rFonts w:ascii="Arial" w:eastAsia="Arial" w:hAnsi="Arial" w:cs="Arial"/>
                <w:sz w:val="24"/>
                <w:szCs w:val="24"/>
              </w:rPr>
            </w:pPr>
          </w:p>
        </w:tc>
        <w:tc>
          <w:tcPr>
            <w:tcW w:w="1350" w:type="dxa"/>
          </w:tcPr>
          <w:p w14:paraId="59350009" w14:textId="77777777" w:rsidR="0073481B" w:rsidRDefault="0073481B" w:rsidP="00B17CEB">
            <w:pPr>
              <w:ind w:right="-46"/>
              <w:jc w:val="both"/>
              <w:rPr>
                <w:rFonts w:ascii="Arial" w:eastAsia="Arial" w:hAnsi="Arial" w:cs="Arial"/>
                <w:sz w:val="24"/>
                <w:szCs w:val="24"/>
              </w:rPr>
            </w:pPr>
          </w:p>
        </w:tc>
        <w:tc>
          <w:tcPr>
            <w:tcW w:w="3690" w:type="dxa"/>
          </w:tcPr>
          <w:p w14:paraId="614F50EE" w14:textId="77777777" w:rsidR="0073481B" w:rsidRDefault="0073481B" w:rsidP="00B17CEB">
            <w:pPr>
              <w:ind w:right="-46"/>
              <w:jc w:val="both"/>
              <w:rPr>
                <w:rFonts w:ascii="Arial" w:eastAsia="Arial" w:hAnsi="Arial" w:cs="Arial"/>
                <w:sz w:val="24"/>
                <w:szCs w:val="24"/>
              </w:rPr>
            </w:pPr>
          </w:p>
        </w:tc>
      </w:tr>
      <w:tr w:rsidR="0073481B" w14:paraId="0293DA1A" w14:textId="77777777" w:rsidTr="00B17CEB">
        <w:tc>
          <w:tcPr>
            <w:tcW w:w="1458" w:type="dxa"/>
          </w:tcPr>
          <w:p w14:paraId="551BFA57" w14:textId="77777777" w:rsidR="0073481B" w:rsidRDefault="0073481B" w:rsidP="00B17CEB">
            <w:pPr>
              <w:ind w:right="-46"/>
              <w:jc w:val="both"/>
              <w:rPr>
                <w:rFonts w:ascii="Arial" w:eastAsia="Arial" w:hAnsi="Arial" w:cs="Arial"/>
                <w:sz w:val="24"/>
                <w:szCs w:val="24"/>
              </w:rPr>
            </w:pPr>
          </w:p>
        </w:tc>
        <w:tc>
          <w:tcPr>
            <w:tcW w:w="1350" w:type="dxa"/>
          </w:tcPr>
          <w:p w14:paraId="2D5FCBD9" w14:textId="77777777" w:rsidR="0073481B" w:rsidRDefault="0073481B" w:rsidP="00B17CEB">
            <w:pPr>
              <w:ind w:right="-46"/>
              <w:jc w:val="both"/>
              <w:rPr>
                <w:rFonts w:ascii="Arial" w:eastAsia="Arial" w:hAnsi="Arial" w:cs="Arial"/>
                <w:sz w:val="24"/>
                <w:szCs w:val="24"/>
              </w:rPr>
            </w:pPr>
          </w:p>
        </w:tc>
        <w:tc>
          <w:tcPr>
            <w:tcW w:w="1710" w:type="dxa"/>
          </w:tcPr>
          <w:p w14:paraId="4F1C216B" w14:textId="77777777" w:rsidR="0073481B" w:rsidRDefault="0073481B" w:rsidP="00B17CEB">
            <w:pPr>
              <w:ind w:right="-46"/>
              <w:jc w:val="both"/>
              <w:rPr>
                <w:rFonts w:ascii="Arial" w:eastAsia="Arial" w:hAnsi="Arial" w:cs="Arial"/>
                <w:sz w:val="24"/>
                <w:szCs w:val="24"/>
              </w:rPr>
            </w:pPr>
          </w:p>
        </w:tc>
        <w:tc>
          <w:tcPr>
            <w:tcW w:w="1350" w:type="dxa"/>
          </w:tcPr>
          <w:p w14:paraId="053ADAB2" w14:textId="77777777" w:rsidR="0073481B" w:rsidRDefault="0073481B" w:rsidP="00B17CEB">
            <w:pPr>
              <w:ind w:right="-46"/>
              <w:jc w:val="both"/>
              <w:rPr>
                <w:rFonts w:ascii="Arial" w:eastAsia="Arial" w:hAnsi="Arial" w:cs="Arial"/>
                <w:sz w:val="24"/>
                <w:szCs w:val="24"/>
              </w:rPr>
            </w:pPr>
          </w:p>
        </w:tc>
        <w:tc>
          <w:tcPr>
            <w:tcW w:w="3690" w:type="dxa"/>
          </w:tcPr>
          <w:p w14:paraId="3DE48374" w14:textId="77777777" w:rsidR="0073481B" w:rsidRDefault="0073481B" w:rsidP="00B17CEB">
            <w:pPr>
              <w:ind w:right="-46"/>
              <w:jc w:val="both"/>
              <w:rPr>
                <w:rFonts w:ascii="Arial" w:eastAsia="Arial" w:hAnsi="Arial" w:cs="Arial"/>
                <w:sz w:val="24"/>
                <w:szCs w:val="24"/>
              </w:rPr>
            </w:pPr>
          </w:p>
        </w:tc>
      </w:tr>
      <w:tr w:rsidR="0073481B" w14:paraId="4C995FE2" w14:textId="77777777" w:rsidTr="00B17CEB">
        <w:tc>
          <w:tcPr>
            <w:tcW w:w="1458" w:type="dxa"/>
          </w:tcPr>
          <w:p w14:paraId="7D22CC91" w14:textId="77777777" w:rsidR="0073481B" w:rsidRDefault="0073481B" w:rsidP="00B17CEB">
            <w:pPr>
              <w:ind w:right="-46"/>
              <w:jc w:val="both"/>
              <w:rPr>
                <w:rFonts w:ascii="Arial" w:eastAsia="Arial" w:hAnsi="Arial" w:cs="Arial"/>
                <w:sz w:val="24"/>
                <w:szCs w:val="24"/>
              </w:rPr>
            </w:pPr>
          </w:p>
        </w:tc>
        <w:tc>
          <w:tcPr>
            <w:tcW w:w="1350" w:type="dxa"/>
          </w:tcPr>
          <w:p w14:paraId="3B0ECE90" w14:textId="77777777" w:rsidR="0073481B" w:rsidRDefault="0073481B" w:rsidP="00B17CEB">
            <w:pPr>
              <w:ind w:right="-46"/>
              <w:jc w:val="both"/>
              <w:rPr>
                <w:rFonts w:ascii="Arial" w:eastAsia="Arial" w:hAnsi="Arial" w:cs="Arial"/>
                <w:sz w:val="24"/>
                <w:szCs w:val="24"/>
              </w:rPr>
            </w:pPr>
          </w:p>
        </w:tc>
        <w:tc>
          <w:tcPr>
            <w:tcW w:w="1710" w:type="dxa"/>
          </w:tcPr>
          <w:p w14:paraId="42174CD8" w14:textId="77777777" w:rsidR="0073481B" w:rsidRDefault="0073481B" w:rsidP="00B17CEB">
            <w:pPr>
              <w:ind w:right="-46"/>
              <w:jc w:val="both"/>
              <w:rPr>
                <w:rFonts w:ascii="Arial" w:eastAsia="Arial" w:hAnsi="Arial" w:cs="Arial"/>
                <w:sz w:val="24"/>
                <w:szCs w:val="24"/>
              </w:rPr>
            </w:pPr>
          </w:p>
        </w:tc>
        <w:tc>
          <w:tcPr>
            <w:tcW w:w="1350" w:type="dxa"/>
          </w:tcPr>
          <w:p w14:paraId="12EBCED7" w14:textId="77777777" w:rsidR="0073481B" w:rsidRDefault="0073481B" w:rsidP="00B17CEB">
            <w:pPr>
              <w:ind w:right="-46"/>
              <w:jc w:val="both"/>
              <w:rPr>
                <w:rFonts w:ascii="Arial" w:eastAsia="Arial" w:hAnsi="Arial" w:cs="Arial"/>
                <w:sz w:val="24"/>
                <w:szCs w:val="24"/>
              </w:rPr>
            </w:pPr>
          </w:p>
        </w:tc>
        <w:tc>
          <w:tcPr>
            <w:tcW w:w="3690" w:type="dxa"/>
          </w:tcPr>
          <w:p w14:paraId="7B6AD5CF" w14:textId="77777777" w:rsidR="0073481B" w:rsidRDefault="0073481B" w:rsidP="00B17CEB">
            <w:pPr>
              <w:ind w:right="-46"/>
              <w:jc w:val="both"/>
              <w:rPr>
                <w:rFonts w:ascii="Arial" w:eastAsia="Arial" w:hAnsi="Arial" w:cs="Arial"/>
                <w:sz w:val="24"/>
                <w:szCs w:val="24"/>
              </w:rPr>
            </w:pPr>
          </w:p>
        </w:tc>
      </w:tr>
      <w:tr w:rsidR="0073481B" w14:paraId="3D776ADE" w14:textId="77777777" w:rsidTr="00B17CEB">
        <w:tc>
          <w:tcPr>
            <w:tcW w:w="1458" w:type="dxa"/>
          </w:tcPr>
          <w:p w14:paraId="33003A58" w14:textId="77777777" w:rsidR="0073481B" w:rsidRDefault="0073481B" w:rsidP="00B17CEB">
            <w:pPr>
              <w:ind w:right="-46"/>
              <w:jc w:val="both"/>
              <w:rPr>
                <w:rFonts w:ascii="Arial" w:eastAsia="Arial" w:hAnsi="Arial" w:cs="Arial"/>
                <w:sz w:val="24"/>
                <w:szCs w:val="24"/>
              </w:rPr>
            </w:pPr>
          </w:p>
        </w:tc>
        <w:tc>
          <w:tcPr>
            <w:tcW w:w="1350" w:type="dxa"/>
          </w:tcPr>
          <w:p w14:paraId="2ACB0242" w14:textId="77777777" w:rsidR="0073481B" w:rsidRDefault="0073481B" w:rsidP="00B17CEB">
            <w:pPr>
              <w:ind w:right="-46"/>
              <w:jc w:val="both"/>
              <w:rPr>
                <w:rFonts w:ascii="Arial" w:eastAsia="Arial" w:hAnsi="Arial" w:cs="Arial"/>
                <w:sz w:val="24"/>
                <w:szCs w:val="24"/>
              </w:rPr>
            </w:pPr>
          </w:p>
        </w:tc>
        <w:tc>
          <w:tcPr>
            <w:tcW w:w="1710" w:type="dxa"/>
          </w:tcPr>
          <w:p w14:paraId="492271F9" w14:textId="77777777" w:rsidR="0073481B" w:rsidRDefault="0073481B" w:rsidP="00B17CEB">
            <w:pPr>
              <w:ind w:right="-46"/>
              <w:jc w:val="both"/>
              <w:rPr>
                <w:rFonts w:ascii="Arial" w:eastAsia="Arial" w:hAnsi="Arial" w:cs="Arial"/>
                <w:sz w:val="24"/>
                <w:szCs w:val="24"/>
              </w:rPr>
            </w:pPr>
          </w:p>
        </w:tc>
        <w:tc>
          <w:tcPr>
            <w:tcW w:w="1350" w:type="dxa"/>
          </w:tcPr>
          <w:p w14:paraId="497B28AF" w14:textId="77777777" w:rsidR="0073481B" w:rsidRDefault="0073481B" w:rsidP="00B17CEB">
            <w:pPr>
              <w:ind w:right="-46"/>
              <w:jc w:val="both"/>
              <w:rPr>
                <w:rFonts w:ascii="Arial" w:eastAsia="Arial" w:hAnsi="Arial" w:cs="Arial"/>
                <w:sz w:val="24"/>
                <w:szCs w:val="24"/>
              </w:rPr>
            </w:pPr>
          </w:p>
        </w:tc>
        <w:tc>
          <w:tcPr>
            <w:tcW w:w="3690" w:type="dxa"/>
          </w:tcPr>
          <w:p w14:paraId="14D4A981" w14:textId="77777777" w:rsidR="0073481B" w:rsidRDefault="0073481B" w:rsidP="00B17CEB">
            <w:pPr>
              <w:ind w:right="-46"/>
              <w:jc w:val="both"/>
              <w:rPr>
                <w:rFonts w:ascii="Arial" w:eastAsia="Arial" w:hAnsi="Arial" w:cs="Arial"/>
                <w:sz w:val="24"/>
                <w:szCs w:val="24"/>
              </w:rPr>
            </w:pPr>
          </w:p>
        </w:tc>
      </w:tr>
      <w:tr w:rsidR="0073481B" w14:paraId="79D9A0B7" w14:textId="77777777" w:rsidTr="00B17CEB">
        <w:tc>
          <w:tcPr>
            <w:tcW w:w="1458" w:type="dxa"/>
          </w:tcPr>
          <w:p w14:paraId="294B988C" w14:textId="77777777" w:rsidR="0073481B" w:rsidRDefault="0073481B" w:rsidP="00B17CEB">
            <w:pPr>
              <w:ind w:right="-46"/>
              <w:jc w:val="both"/>
              <w:rPr>
                <w:rFonts w:ascii="Arial" w:eastAsia="Arial" w:hAnsi="Arial" w:cs="Arial"/>
                <w:sz w:val="24"/>
                <w:szCs w:val="24"/>
              </w:rPr>
            </w:pPr>
          </w:p>
        </w:tc>
        <w:tc>
          <w:tcPr>
            <w:tcW w:w="1350" w:type="dxa"/>
          </w:tcPr>
          <w:p w14:paraId="5427FACA" w14:textId="77777777" w:rsidR="0073481B" w:rsidRDefault="0073481B" w:rsidP="00B17CEB">
            <w:pPr>
              <w:ind w:right="-46"/>
              <w:jc w:val="both"/>
              <w:rPr>
                <w:rFonts w:ascii="Arial" w:eastAsia="Arial" w:hAnsi="Arial" w:cs="Arial"/>
                <w:sz w:val="24"/>
                <w:szCs w:val="24"/>
              </w:rPr>
            </w:pPr>
          </w:p>
        </w:tc>
        <w:tc>
          <w:tcPr>
            <w:tcW w:w="1710" w:type="dxa"/>
          </w:tcPr>
          <w:p w14:paraId="1CCCFF9C" w14:textId="77777777" w:rsidR="0073481B" w:rsidRDefault="0073481B" w:rsidP="00B17CEB">
            <w:pPr>
              <w:ind w:right="-46"/>
              <w:jc w:val="both"/>
              <w:rPr>
                <w:rFonts w:ascii="Arial" w:eastAsia="Arial" w:hAnsi="Arial" w:cs="Arial"/>
                <w:sz w:val="24"/>
                <w:szCs w:val="24"/>
              </w:rPr>
            </w:pPr>
          </w:p>
        </w:tc>
        <w:tc>
          <w:tcPr>
            <w:tcW w:w="1350" w:type="dxa"/>
          </w:tcPr>
          <w:p w14:paraId="7F76D08B" w14:textId="77777777" w:rsidR="0073481B" w:rsidRDefault="0073481B" w:rsidP="00B17CEB">
            <w:pPr>
              <w:ind w:right="-46"/>
              <w:jc w:val="both"/>
              <w:rPr>
                <w:rFonts w:ascii="Arial" w:eastAsia="Arial" w:hAnsi="Arial" w:cs="Arial"/>
                <w:sz w:val="24"/>
                <w:szCs w:val="24"/>
              </w:rPr>
            </w:pPr>
          </w:p>
        </w:tc>
        <w:tc>
          <w:tcPr>
            <w:tcW w:w="3690" w:type="dxa"/>
          </w:tcPr>
          <w:p w14:paraId="0C2B72A3" w14:textId="77777777" w:rsidR="0073481B" w:rsidRDefault="0073481B" w:rsidP="00B17CEB">
            <w:pPr>
              <w:ind w:right="-46"/>
              <w:jc w:val="both"/>
              <w:rPr>
                <w:rFonts w:ascii="Arial" w:eastAsia="Arial" w:hAnsi="Arial" w:cs="Arial"/>
                <w:sz w:val="24"/>
                <w:szCs w:val="24"/>
              </w:rPr>
            </w:pPr>
          </w:p>
        </w:tc>
      </w:tr>
      <w:tr w:rsidR="0073481B" w14:paraId="468B10F1" w14:textId="77777777" w:rsidTr="00B17CEB">
        <w:tc>
          <w:tcPr>
            <w:tcW w:w="1458" w:type="dxa"/>
          </w:tcPr>
          <w:p w14:paraId="2CF793F4" w14:textId="77777777" w:rsidR="0073481B" w:rsidRDefault="0073481B" w:rsidP="00B17CEB">
            <w:pPr>
              <w:ind w:right="-46"/>
              <w:jc w:val="both"/>
              <w:rPr>
                <w:rFonts w:ascii="Arial" w:eastAsia="Arial" w:hAnsi="Arial" w:cs="Arial"/>
                <w:sz w:val="24"/>
                <w:szCs w:val="24"/>
              </w:rPr>
            </w:pPr>
          </w:p>
        </w:tc>
        <w:tc>
          <w:tcPr>
            <w:tcW w:w="1350" w:type="dxa"/>
          </w:tcPr>
          <w:p w14:paraId="30F3BAB4" w14:textId="77777777" w:rsidR="0073481B" w:rsidRDefault="0073481B" w:rsidP="00B17CEB">
            <w:pPr>
              <w:ind w:right="-46"/>
              <w:jc w:val="both"/>
              <w:rPr>
                <w:rFonts w:ascii="Arial" w:eastAsia="Arial" w:hAnsi="Arial" w:cs="Arial"/>
                <w:sz w:val="24"/>
                <w:szCs w:val="24"/>
              </w:rPr>
            </w:pPr>
          </w:p>
        </w:tc>
        <w:tc>
          <w:tcPr>
            <w:tcW w:w="1710" w:type="dxa"/>
          </w:tcPr>
          <w:p w14:paraId="114E54AC" w14:textId="77777777" w:rsidR="0073481B" w:rsidRDefault="0073481B" w:rsidP="00B17CEB">
            <w:pPr>
              <w:ind w:right="-46"/>
              <w:jc w:val="both"/>
              <w:rPr>
                <w:rFonts w:ascii="Arial" w:eastAsia="Arial" w:hAnsi="Arial" w:cs="Arial"/>
                <w:sz w:val="24"/>
                <w:szCs w:val="24"/>
              </w:rPr>
            </w:pPr>
          </w:p>
        </w:tc>
        <w:tc>
          <w:tcPr>
            <w:tcW w:w="1350" w:type="dxa"/>
          </w:tcPr>
          <w:p w14:paraId="051316B1" w14:textId="77777777" w:rsidR="0073481B" w:rsidRDefault="0073481B" w:rsidP="00B17CEB">
            <w:pPr>
              <w:ind w:right="-46"/>
              <w:jc w:val="both"/>
              <w:rPr>
                <w:rFonts w:ascii="Arial" w:eastAsia="Arial" w:hAnsi="Arial" w:cs="Arial"/>
                <w:sz w:val="24"/>
                <w:szCs w:val="24"/>
              </w:rPr>
            </w:pPr>
          </w:p>
        </w:tc>
        <w:tc>
          <w:tcPr>
            <w:tcW w:w="3690" w:type="dxa"/>
          </w:tcPr>
          <w:p w14:paraId="485A2D5C" w14:textId="77777777" w:rsidR="0073481B" w:rsidRDefault="0073481B" w:rsidP="00B17CEB">
            <w:pPr>
              <w:ind w:right="-46"/>
              <w:jc w:val="both"/>
              <w:rPr>
                <w:rFonts w:ascii="Arial" w:eastAsia="Arial" w:hAnsi="Arial" w:cs="Arial"/>
                <w:sz w:val="24"/>
                <w:szCs w:val="24"/>
              </w:rPr>
            </w:pPr>
          </w:p>
        </w:tc>
      </w:tr>
      <w:tr w:rsidR="0073481B" w14:paraId="218A456C" w14:textId="77777777" w:rsidTr="00B17CEB">
        <w:tc>
          <w:tcPr>
            <w:tcW w:w="1458" w:type="dxa"/>
          </w:tcPr>
          <w:p w14:paraId="6015C451" w14:textId="77777777" w:rsidR="0073481B" w:rsidRDefault="0073481B" w:rsidP="00B17CEB">
            <w:pPr>
              <w:ind w:right="-46"/>
              <w:jc w:val="both"/>
              <w:rPr>
                <w:rFonts w:ascii="Arial" w:eastAsia="Arial" w:hAnsi="Arial" w:cs="Arial"/>
                <w:sz w:val="24"/>
                <w:szCs w:val="24"/>
              </w:rPr>
            </w:pPr>
          </w:p>
        </w:tc>
        <w:tc>
          <w:tcPr>
            <w:tcW w:w="1350" w:type="dxa"/>
          </w:tcPr>
          <w:p w14:paraId="3E193E4E" w14:textId="77777777" w:rsidR="0073481B" w:rsidRDefault="0073481B" w:rsidP="00B17CEB">
            <w:pPr>
              <w:ind w:right="-46"/>
              <w:jc w:val="both"/>
              <w:rPr>
                <w:rFonts w:ascii="Arial" w:eastAsia="Arial" w:hAnsi="Arial" w:cs="Arial"/>
                <w:sz w:val="24"/>
                <w:szCs w:val="24"/>
              </w:rPr>
            </w:pPr>
          </w:p>
        </w:tc>
        <w:tc>
          <w:tcPr>
            <w:tcW w:w="1710" w:type="dxa"/>
          </w:tcPr>
          <w:p w14:paraId="6977F8DF" w14:textId="77777777" w:rsidR="0073481B" w:rsidRDefault="0073481B" w:rsidP="00B17CEB">
            <w:pPr>
              <w:ind w:right="-46"/>
              <w:jc w:val="both"/>
              <w:rPr>
                <w:rFonts w:ascii="Arial" w:eastAsia="Arial" w:hAnsi="Arial" w:cs="Arial"/>
                <w:sz w:val="24"/>
                <w:szCs w:val="24"/>
              </w:rPr>
            </w:pPr>
          </w:p>
        </w:tc>
        <w:tc>
          <w:tcPr>
            <w:tcW w:w="1350" w:type="dxa"/>
          </w:tcPr>
          <w:p w14:paraId="3A93683E" w14:textId="77777777" w:rsidR="0073481B" w:rsidRDefault="0073481B" w:rsidP="00B17CEB">
            <w:pPr>
              <w:ind w:right="-46"/>
              <w:jc w:val="both"/>
              <w:rPr>
                <w:rFonts w:ascii="Arial" w:eastAsia="Arial" w:hAnsi="Arial" w:cs="Arial"/>
                <w:sz w:val="24"/>
                <w:szCs w:val="24"/>
              </w:rPr>
            </w:pPr>
          </w:p>
        </w:tc>
        <w:tc>
          <w:tcPr>
            <w:tcW w:w="3690" w:type="dxa"/>
          </w:tcPr>
          <w:p w14:paraId="4412D536" w14:textId="77777777" w:rsidR="0073481B" w:rsidRDefault="0073481B" w:rsidP="00B17CEB">
            <w:pPr>
              <w:ind w:right="-46"/>
              <w:jc w:val="both"/>
              <w:rPr>
                <w:rFonts w:ascii="Arial" w:eastAsia="Arial" w:hAnsi="Arial" w:cs="Arial"/>
                <w:sz w:val="24"/>
                <w:szCs w:val="24"/>
              </w:rPr>
            </w:pPr>
          </w:p>
        </w:tc>
      </w:tr>
      <w:tr w:rsidR="0073481B" w14:paraId="40028ACC" w14:textId="77777777" w:rsidTr="00B17CEB">
        <w:tc>
          <w:tcPr>
            <w:tcW w:w="1458" w:type="dxa"/>
          </w:tcPr>
          <w:p w14:paraId="5095FAAE" w14:textId="77777777" w:rsidR="0073481B" w:rsidRDefault="0073481B" w:rsidP="00B17CEB">
            <w:pPr>
              <w:ind w:right="-46"/>
              <w:jc w:val="both"/>
              <w:rPr>
                <w:rFonts w:ascii="Arial" w:eastAsia="Arial" w:hAnsi="Arial" w:cs="Arial"/>
                <w:sz w:val="24"/>
                <w:szCs w:val="24"/>
              </w:rPr>
            </w:pPr>
          </w:p>
        </w:tc>
        <w:tc>
          <w:tcPr>
            <w:tcW w:w="1350" w:type="dxa"/>
          </w:tcPr>
          <w:p w14:paraId="24BEB2C4" w14:textId="77777777" w:rsidR="0073481B" w:rsidRDefault="0073481B" w:rsidP="00B17CEB">
            <w:pPr>
              <w:ind w:right="-46"/>
              <w:jc w:val="both"/>
              <w:rPr>
                <w:rFonts w:ascii="Arial" w:eastAsia="Arial" w:hAnsi="Arial" w:cs="Arial"/>
                <w:sz w:val="24"/>
                <w:szCs w:val="24"/>
              </w:rPr>
            </w:pPr>
          </w:p>
        </w:tc>
        <w:tc>
          <w:tcPr>
            <w:tcW w:w="1710" w:type="dxa"/>
          </w:tcPr>
          <w:p w14:paraId="42DCBC9B" w14:textId="77777777" w:rsidR="0073481B" w:rsidRDefault="0073481B" w:rsidP="00B17CEB">
            <w:pPr>
              <w:ind w:right="-46"/>
              <w:jc w:val="both"/>
              <w:rPr>
                <w:rFonts w:ascii="Arial" w:eastAsia="Arial" w:hAnsi="Arial" w:cs="Arial"/>
                <w:sz w:val="24"/>
                <w:szCs w:val="24"/>
              </w:rPr>
            </w:pPr>
          </w:p>
        </w:tc>
        <w:tc>
          <w:tcPr>
            <w:tcW w:w="1350" w:type="dxa"/>
          </w:tcPr>
          <w:p w14:paraId="293C5104" w14:textId="77777777" w:rsidR="0073481B" w:rsidRDefault="0073481B" w:rsidP="00B17CEB">
            <w:pPr>
              <w:ind w:right="-46"/>
              <w:jc w:val="both"/>
              <w:rPr>
                <w:rFonts w:ascii="Arial" w:eastAsia="Arial" w:hAnsi="Arial" w:cs="Arial"/>
                <w:sz w:val="24"/>
                <w:szCs w:val="24"/>
              </w:rPr>
            </w:pPr>
          </w:p>
        </w:tc>
        <w:tc>
          <w:tcPr>
            <w:tcW w:w="3690" w:type="dxa"/>
          </w:tcPr>
          <w:p w14:paraId="09FCBD9B" w14:textId="77777777" w:rsidR="0073481B" w:rsidRDefault="0073481B" w:rsidP="00B17CEB">
            <w:pPr>
              <w:ind w:right="-46"/>
              <w:jc w:val="both"/>
              <w:rPr>
                <w:rFonts w:ascii="Arial" w:eastAsia="Arial" w:hAnsi="Arial" w:cs="Arial"/>
                <w:sz w:val="24"/>
                <w:szCs w:val="24"/>
              </w:rPr>
            </w:pPr>
          </w:p>
        </w:tc>
      </w:tr>
      <w:tr w:rsidR="0073481B" w14:paraId="1F7E7176" w14:textId="77777777" w:rsidTr="00B17CEB">
        <w:tc>
          <w:tcPr>
            <w:tcW w:w="1458" w:type="dxa"/>
          </w:tcPr>
          <w:p w14:paraId="3C938362" w14:textId="77777777" w:rsidR="0073481B" w:rsidRDefault="0073481B" w:rsidP="00B17CEB">
            <w:pPr>
              <w:ind w:right="-46"/>
              <w:jc w:val="both"/>
              <w:rPr>
                <w:rFonts w:ascii="Arial" w:eastAsia="Arial" w:hAnsi="Arial" w:cs="Arial"/>
                <w:sz w:val="24"/>
                <w:szCs w:val="24"/>
              </w:rPr>
            </w:pPr>
          </w:p>
        </w:tc>
        <w:tc>
          <w:tcPr>
            <w:tcW w:w="1350" w:type="dxa"/>
          </w:tcPr>
          <w:p w14:paraId="02242730" w14:textId="77777777" w:rsidR="0073481B" w:rsidRDefault="0073481B" w:rsidP="00B17CEB">
            <w:pPr>
              <w:ind w:right="-46"/>
              <w:jc w:val="both"/>
              <w:rPr>
                <w:rFonts w:ascii="Arial" w:eastAsia="Arial" w:hAnsi="Arial" w:cs="Arial"/>
                <w:sz w:val="24"/>
                <w:szCs w:val="24"/>
              </w:rPr>
            </w:pPr>
          </w:p>
        </w:tc>
        <w:tc>
          <w:tcPr>
            <w:tcW w:w="1710" w:type="dxa"/>
          </w:tcPr>
          <w:p w14:paraId="40001515" w14:textId="77777777" w:rsidR="0073481B" w:rsidRDefault="0073481B" w:rsidP="00B17CEB">
            <w:pPr>
              <w:ind w:right="-46"/>
              <w:jc w:val="both"/>
              <w:rPr>
                <w:rFonts w:ascii="Arial" w:eastAsia="Arial" w:hAnsi="Arial" w:cs="Arial"/>
                <w:sz w:val="24"/>
                <w:szCs w:val="24"/>
              </w:rPr>
            </w:pPr>
          </w:p>
        </w:tc>
        <w:tc>
          <w:tcPr>
            <w:tcW w:w="1350" w:type="dxa"/>
          </w:tcPr>
          <w:p w14:paraId="5E35ACC2" w14:textId="77777777" w:rsidR="0073481B" w:rsidRDefault="0073481B" w:rsidP="00B17CEB">
            <w:pPr>
              <w:ind w:right="-46"/>
              <w:jc w:val="both"/>
              <w:rPr>
                <w:rFonts w:ascii="Arial" w:eastAsia="Arial" w:hAnsi="Arial" w:cs="Arial"/>
                <w:sz w:val="24"/>
                <w:szCs w:val="24"/>
              </w:rPr>
            </w:pPr>
          </w:p>
        </w:tc>
        <w:tc>
          <w:tcPr>
            <w:tcW w:w="3690" w:type="dxa"/>
          </w:tcPr>
          <w:p w14:paraId="4C316F0F" w14:textId="77777777" w:rsidR="0073481B" w:rsidRDefault="0073481B" w:rsidP="00B17CEB">
            <w:pPr>
              <w:ind w:right="-46"/>
              <w:jc w:val="both"/>
              <w:rPr>
                <w:rFonts w:ascii="Arial" w:eastAsia="Arial" w:hAnsi="Arial" w:cs="Arial"/>
                <w:sz w:val="24"/>
                <w:szCs w:val="24"/>
              </w:rPr>
            </w:pPr>
          </w:p>
        </w:tc>
      </w:tr>
      <w:tr w:rsidR="0073481B" w14:paraId="5E318621" w14:textId="77777777" w:rsidTr="00B17CEB">
        <w:tc>
          <w:tcPr>
            <w:tcW w:w="1458" w:type="dxa"/>
          </w:tcPr>
          <w:p w14:paraId="50D37BA1" w14:textId="77777777" w:rsidR="0073481B" w:rsidRDefault="0073481B" w:rsidP="00B17CEB">
            <w:pPr>
              <w:ind w:right="-46"/>
              <w:jc w:val="both"/>
              <w:rPr>
                <w:rFonts w:ascii="Arial" w:eastAsia="Arial" w:hAnsi="Arial" w:cs="Arial"/>
                <w:sz w:val="24"/>
                <w:szCs w:val="24"/>
              </w:rPr>
            </w:pPr>
          </w:p>
        </w:tc>
        <w:tc>
          <w:tcPr>
            <w:tcW w:w="1350" w:type="dxa"/>
          </w:tcPr>
          <w:p w14:paraId="5C3ABF6E" w14:textId="77777777" w:rsidR="0073481B" w:rsidRDefault="0073481B" w:rsidP="00B17CEB">
            <w:pPr>
              <w:ind w:right="-46"/>
              <w:jc w:val="both"/>
              <w:rPr>
                <w:rFonts w:ascii="Arial" w:eastAsia="Arial" w:hAnsi="Arial" w:cs="Arial"/>
                <w:sz w:val="24"/>
                <w:szCs w:val="24"/>
              </w:rPr>
            </w:pPr>
          </w:p>
        </w:tc>
        <w:tc>
          <w:tcPr>
            <w:tcW w:w="1710" w:type="dxa"/>
          </w:tcPr>
          <w:p w14:paraId="54CEC709" w14:textId="77777777" w:rsidR="0073481B" w:rsidRDefault="0073481B" w:rsidP="00B17CEB">
            <w:pPr>
              <w:ind w:right="-46"/>
              <w:jc w:val="both"/>
              <w:rPr>
                <w:rFonts w:ascii="Arial" w:eastAsia="Arial" w:hAnsi="Arial" w:cs="Arial"/>
                <w:sz w:val="24"/>
                <w:szCs w:val="24"/>
              </w:rPr>
            </w:pPr>
          </w:p>
        </w:tc>
        <w:tc>
          <w:tcPr>
            <w:tcW w:w="1350" w:type="dxa"/>
          </w:tcPr>
          <w:p w14:paraId="1BB68993" w14:textId="77777777" w:rsidR="0073481B" w:rsidRDefault="0073481B" w:rsidP="00B17CEB">
            <w:pPr>
              <w:ind w:right="-46"/>
              <w:jc w:val="both"/>
              <w:rPr>
                <w:rFonts w:ascii="Arial" w:eastAsia="Arial" w:hAnsi="Arial" w:cs="Arial"/>
                <w:sz w:val="24"/>
                <w:szCs w:val="24"/>
              </w:rPr>
            </w:pPr>
          </w:p>
        </w:tc>
        <w:tc>
          <w:tcPr>
            <w:tcW w:w="3690" w:type="dxa"/>
          </w:tcPr>
          <w:p w14:paraId="44C8960F" w14:textId="77777777" w:rsidR="0073481B" w:rsidRDefault="0073481B" w:rsidP="00B17CEB">
            <w:pPr>
              <w:ind w:right="-46"/>
              <w:jc w:val="both"/>
              <w:rPr>
                <w:rFonts w:ascii="Arial" w:eastAsia="Arial" w:hAnsi="Arial" w:cs="Arial"/>
                <w:sz w:val="24"/>
                <w:szCs w:val="24"/>
              </w:rPr>
            </w:pPr>
          </w:p>
        </w:tc>
      </w:tr>
      <w:tr w:rsidR="0073481B" w14:paraId="21790B1B" w14:textId="77777777" w:rsidTr="00B17CEB">
        <w:tc>
          <w:tcPr>
            <w:tcW w:w="1458" w:type="dxa"/>
          </w:tcPr>
          <w:p w14:paraId="2CF3812C" w14:textId="77777777" w:rsidR="0073481B" w:rsidRDefault="0073481B" w:rsidP="00B17CEB">
            <w:pPr>
              <w:ind w:right="-46"/>
              <w:jc w:val="both"/>
              <w:rPr>
                <w:rFonts w:ascii="Arial" w:eastAsia="Arial" w:hAnsi="Arial" w:cs="Arial"/>
                <w:sz w:val="24"/>
                <w:szCs w:val="24"/>
              </w:rPr>
            </w:pPr>
          </w:p>
        </w:tc>
        <w:tc>
          <w:tcPr>
            <w:tcW w:w="1350" w:type="dxa"/>
          </w:tcPr>
          <w:p w14:paraId="14AF3F04" w14:textId="77777777" w:rsidR="0073481B" w:rsidRDefault="0073481B" w:rsidP="00B17CEB">
            <w:pPr>
              <w:ind w:right="-46"/>
              <w:jc w:val="both"/>
              <w:rPr>
                <w:rFonts w:ascii="Arial" w:eastAsia="Arial" w:hAnsi="Arial" w:cs="Arial"/>
                <w:sz w:val="24"/>
                <w:szCs w:val="24"/>
              </w:rPr>
            </w:pPr>
          </w:p>
        </w:tc>
        <w:tc>
          <w:tcPr>
            <w:tcW w:w="1710" w:type="dxa"/>
          </w:tcPr>
          <w:p w14:paraId="2211419D" w14:textId="77777777" w:rsidR="0073481B" w:rsidRDefault="0073481B" w:rsidP="00B17CEB">
            <w:pPr>
              <w:ind w:right="-46"/>
              <w:jc w:val="both"/>
              <w:rPr>
                <w:rFonts w:ascii="Arial" w:eastAsia="Arial" w:hAnsi="Arial" w:cs="Arial"/>
                <w:sz w:val="24"/>
                <w:szCs w:val="24"/>
              </w:rPr>
            </w:pPr>
          </w:p>
        </w:tc>
        <w:tc>
          <w:tcPr>
            <w:tcW w:w="1350" w:type="dxa"/>
          </w:tcPr>
          <w:p w14:paraId="0B0EF09E" w14:textId="77777777" w:rsidR="0073481B" w:rsidRDefault="0073481B" w:rsidP="00B17CEB">
            <w:pPr>
              <w:ind w:right="-46"/>
              <w:jc w:val="both"/>
              <w:rPr>
                <w:rFonts w:ascii="Arial" w:eastAsia="Arial" w:hAnsi="Arial" w:cs="Arial"/>
                <w:sz w:val="24"/>
                <w:szCs w:val="24"/>
              </w:rPr>
            </w:pPr>
          </w:p>
        </w:tc>
        <w:tc>
          <w:tcPr>
            <w:tcW w:w="3690" w:type="dxa"/>
          </w:tcPr>
          <w:p w14:paraId="573182F0" w14:textId="77777777" w:rsidR="0073481B" w:rsidRDefault="0073481B" w:rsidP="00B17CEB">
            <w:pPr>
              <w:ind w:right="-46"/>
              <w:jc w:val="both"/>
              <w:rPr>
                <w:rFonts w:ascii="Arial" w:eastAsia="Arial" w:hAnsi="Arial" w:cs="Arial"/>
                <w:sz w:val="24"/>
                <w:szCs w:val="24"/>
              </w:rPr>
            </w:pPr>
          </w:p>
        </w:tc>
      </w:tr>
      <w:tr w:rsidR="0073481B" w14:paraId="13528C16" w14:textId="77777777" w:rsidTr="00B17CEB">
        <w:tc>
          <w:tcPr>
            <w:tcW w:w="1458" w:type="dxa"/>
          </w:tcPr>
          <w:p w14:paraId="3BABBD16" w14:textId="77777777" w:rsidR="0073481B" w:rsidRDefault="0073481B" w:rsidP="00B17CEB">
            <w:pPr>
              <w:ind w:right="-46"/>
              <w:jc w:val="both"/>
              <w:rPr>
                <w:rFonts w:ascii="Arial" w:eastAsia="Arial" w:hAnsi="Arial" w:cs="Arial"/>
                <w:sz w:val="24"/>
                <w:szCs w:val="24"/>
              </w:rPr>
            </w:pPr>
          </w:p>
        </w:tc>
        <w:tc>
          <w:tcPr>
            <w:tcW w:w="1350" w:type="dxa"/>
          </w:tcPr>
          <w:p w14:paraId="4681CA43" w14:textId="77777777" w:rsidR="0073481B" w:rsidRDefault="0073481B" w:rsidP="00B17CEB">
            <w:pPr>
              <w:ind w:right="-46"/>
              <w:jc w:val="both"/>
              <w:rPr>
                <w:rFonts w:ascii="Arial" w:eastAsia="Arial" w:hAnsi="Arial" w:cs="Arial"/>
                <w:sz w:val="24"/>
                <w:szCs w:val="24"/>
              </w:rPr>
            </w:pPr>
          </w:p>
        </w:tc>
        <w:tc>
          <w:tcPr>
            <w:tcW w:w="1710" w:type="dxa"/>
          </w:tcPr>
          <w:p w14:paraId="7C393AF0" w14:textId="77777777" w:rsidR="0073481B" w:rsidRDefault="0073481B" w:rsidP="00B17CEB">
            <w:pPr>
              <w:ind w:right="-46"/>
              <w:jc w:val="both"/>
              <w:rPr>
                <w:rFonts w:ascii="Arial" w:eastAsia="Arial" w:hAnsi="Arial" w:cs="Arial"/>
                <w:sz w:val="24"/>
                <w:szCs w:val="24"/>
              </w:rPr>
            </w:pPr>
          </w:p>
        </w:tc>
        <w:tc>
          <w:tcPr>
            <w:tcW w:w="1350" w:type="dxa"/>
          </w:tcPr>
          <w:p w14:paraId="3A96F7C8" w14:textId="77777777" w:rsidR="0073481B" w:rsidRDefault="0073481B" w:rsidP="00B17CEB">
            <w:pPr>
              <w:ind w:right="-46"/>
              <w:jc w:val="both"/>
              <w:rPr>
                <w:rFonts w:ascii="Arial" w:eastAsia="Arial" w:hAnsi="Arial" w:cs="Arial"/>
                <w:sz w:val="24"/>
                <w:szCs w:val="24"/>
              </w:rPr>
            </w:pPr>
          </w:p>
        </w:tc>
        <w:tc>
          <w:tcPr>
            <w:tcW w:w="3690" w:type="dxa"/>
          </w:tcPr>
          <w:p w14:paraId="4CAC9164" w14:textId="77777777" w:rsidR="0073481B" w:rsidRDefault="0073481B" w:rsidP="00B17CEB">
            <w:pPr>
              <w:ind w:right="-46"/>
              <w:jc w:val="both"/>
              <w:rPr>
                <w:rFonts w:ascii="Arial" w:eastAsia="Arial" w:hAnsi="Arial" w:cs="Arial"/>
                <w:sz w:val="24"/>
                <w:szCs w:val="24"/>
              </w:rPr>
            </w:pPr>
          </w:p>
        </w:tc>
      </w:tr>
      <w:tr w:rsidR="0073481B" w14:paraId="397119D3" w14:textId="77777777" w:rsidTr="00B17CEB">
        <w:tc>
          <w:tcPr>
            <w:tcW w:w="1458" w:type="dxa"/>
          </w:tcPr>
          <w:p w14:paraId="60D4EAE7" w14:textId="77777777" w:rsidR="0073481B" w:rsidRDefault="0073481B" w:rsidP="00B17CEB">
            <w:pPr>
              <w:ind w:right="-46"/>
              <w:jc w:val="both"/>
              <w:rPr>
                <w:rFonts w:ascii="Arial" w:eastAsia="Arial" w:hAnsi="Arial" w:cs="Arial"/>
                <w:sz w:val="24"/>
                <w:szCs w:val="24"/>
              </w:rPr>
            </w:pPr>
          </w:p>
        </w:tc>
        <w:tc>
          <w:tcPr>
            <w:tcW w:w="1350" w:type="dxa"/>
          </w:tcPr>
          <w:p w14:paraId="6344819F" w14:textId="77777777" w:rsidR="0073481B" w:rsidRDefault="0073481B" w:rsidP="00B17CEB">
            <w:pPr>
              <w:ind w:right="-46"/>
              <w:jc w:val="both"/>
              <w:rPr>
                <w:rFonts w:ascii="Arial" w:eastAsia="Arial" w:hAnsi="Arial" w:cs="Arial"/>
                <w:sz w:val="24"/>
                <w:szCs w:val="24"/>
              </w:rPr>
            </w:pPr>
          </w:p>
        </w:tc>
        <w:tc>
          <w:tcPr>
            <w:tcW w:w="1710" w:type="dxa"/>
          </w:tcPr>
          <w:p w14:paraId="562DAB91" w14:textId="77777777" w:rsidR="0073481B" w:rsidRDefault="0073481B" w:rsidP="00B17CEB">
            <w:pPr>
              <w:ind w:right="-46"/>
              <w:jc w:val="both"/>
              <w:rPr>
                <w:rFonts w:ascii="Arial" w:eastAsia="Arial" w:hAnsi="Arial" w:cs="Arial"/>
                <w:sz w:val="24"/>
                <w:szCs w:val="24"/>
              </w:rPr>
            </w:pPr>
          </w:p>
        </w:tc>
        <w:tc>
          <w:tcPr>
            <w:tcW w:w="1350" w:type="dxa"/>
          </w:tcPr>
          <w:p w14:paraId="311BCEB7" w14:textId="77777777" w:rsidR="0073481B" w:rsidRDefault="0073481B" w:rsidP="00B17CEB">
            <w:pPr>
              <w:ind w:right="-46"/>
              <w:jc w:val="both"/>
              <w:rPr>
                <w:rFonts w:ascii="Arial" w:eastAsia="Arial" w:hAnsi="Arial" w:cs="Arial"/>
                <w:sz w:val="24"/>
                <w:szCs w:val="24"/>
              </w:rPr>
            </w:pPr>
          </w:p>
        </w:tc>
        <w:tc>
          <w:tcPr>
            <w:tcW w:w="3690" w:type="dxa"/>
          </w:tcPr>
          <w:p w14:paraId="12D611AF" w14:textId="77777777" w:rsidR="0073481B" w:rsidRDefault="0073481B" w:rsidP="00B17CEB">
            <w:pPr>
              <w:ind w:right="-46"/>
              <w:jc w:val="both"/>
              <w:rPr>
                <w:rFonts w:ascii="Arial" w:eastAsia="Arial" w:hAnsi="Arial" w:cs="Arial"/>
                <w:sz w:val="24"/>
                <w:szCs w:val="24"/>
              </w:rPr>
            </w:pPr>
          </w:p>
        </w:tc>
      </w:tr>
    </w:tbl>
    <w:p w14:paraId="42F896C8" w14:textId="77777777" w:rsidR="0073481B" w:rsidRDefault="0073481B" w:rsidP="0073481B">
      <w:pPr>
        <w:spacing w:after="0" w:line="240" w:lineRule="auto"/>
        <w:ind w:right="-46"/>
        <w:jc w:val="both"/>
        <w:rPr>
          <w:rFonts w:ascii="Arial" w:eastAsia="Arial" w:hAnsi="Arial" w:cs="Arial"/>
          <w:sz w:val="24"/>
          <w:szCs w:val="24"/>
        </w:rPr>
      </w:pPr>
    </w:p>
    <w:p w14:paraId="55BD5C68" w14:textId="76CDF1CA" w:rsidR="0073481B" w:rsidRPr="005E055D" w:rsidRDefault="0073481B" w:rsidP="0073481B">
      <w:pPr>
        <w:spacing w:after="0" w:line="240" w:lineRule="auto"/>
        <w:ind w:right="-46"/>
        <w:jc w:val="both"/>
        <w:rPr>
          <w:sz w:val="24"/>
          <w:szCs w:val="24"/>
        </w:rPr>
      </w:pPr>
      <w:r w:rsidRPr="005E055D">
        <w:rPr>
          <w:sz w:val="24"/>
          <w:szCs w:val="24"/>
        </w:rPr>
        <w:t>@ - Denotes 'Addition' / 'Modification' / 'Deletion'</w:t>
      </w:r>
    </w:p>
    <w:p w14:paraId="5C8EF53F" w14:textId="77777777" w:rsidR="0073481B" w:rsidRDefault="0073481B" w:rsidP="0073481B">
      <w:pPr>
        <w:spacing w:after="0" w:line="240" w:lineRule="auto"/>
        <w:ind w:right="-46"/>
        <w:jc w:val="both"/>
        <w:rPr>
          <w:rFonts w:ascii="Arial" w:eastAsia="Arial" w:hAnsi="Arial" w:cs="Arial"/>
          <w:sz w:val="24"/>
          <w:szCs w:val="24"/>
        </w:rPr>
      </w:pPr>
    </w:p>
    <w:p w14:paraId="73634834" w14:textId="77777777" w:rsidR="0073481B" w:rsidRDefault="0073481B" w:rsidP="0073481B">
      <w:pPr>
        <w:spacing w:after="0" w:line="240" w:lineRule="auto"/>
        <w:ind w:right="-46"/>
        <w:jc w:val="both"/>
        <w:rPr>
          <w:rFonts w:ascii="Arial" w:eastAsia="Arial" w:hAnsi="Arial" w:cs="Arial"/>
          <w:sz w:val="24"/>
          <w:szCs w:val="24"/>
        </w:rPr>
      </w:pPr>
    </w:p>
    <w:p w14:paraId="42D5D652" w14:textId="77777777" w:rsidR="0073481B" w:rsidRDefault="0073481B" w:rsidP="0073481B">
      <w:pPr>
        <w:spacing w:after="0" w:line="240" w:lineRule="auto"/>
        <w:ind w:right="-46"/>
        <w:jc w:val="both"/>
        <w:rPr>
          <w:rFonts w:ascii="Arial" w:eastAsia="Arial" w:hAnsi="Arial" w:cs="Arial"/>
          <w:sz w:val="24"/>
          <w:szCs w:val="24"/>
        </w:rPr>
      </w:pPr>
    </w:p>
    <w:p w14:paraId="208BE321" w14:textId="77777777" w:rsidR="0073481B" w:rsidRDefault="0073481B" w:rsidP="0073481B">
      <w:pPr>
        <w:spacing w:after="0" w:line="240" w:lineRule="auto"/>
        <w:ind w:right="-46"/>
        <w:jc w:val="both"/>
        <w:rPr>
          <w:rFonts w:ascii="Arial" w:eastAsia="Arial" w:hAnsi="Arial" w:cs="Arial"/>
          <w:sz w:val="24"/>
          <w:szCs w:val="24"/>
        </w:rPr>
      </w:pPr>
    </w:p>
    <w:p w14:paraId="31952C93" w14:textId="77777777" w:rsidR="0073481B" w:rsidRDefault="0073481B" w:rsidP="0073481B">
      <w:pPr>
        <w:spacing w:after="0" w:line="240" w:lineRule="auto"/>
        <w:ind w:right="-46"/>
        <w:jc w:val="both"/>
        <w:rPr>
          <w:rFonts w:ascii="Arial" w:eastAsia="Arial" w:hAnsi="Arial" w:cs="Arial"/>
          <w:sz w:val="24"/>
          <w:szCs w:val="24"/>
        </w:rPr>
      </w:pPr>
    </w:p>
    <w:p w14:paraId="42DBD719" w14:textId="77777777" w:rsidR="0073481B" w:rsidRDefault="0073481B" w:rsidP="0073481B">
      <w:pPr>
        <w:spacing w:after="0" w:line="240" w:lineRule="auto"/>
        <w:ind w:right="-46"/>
        <w:jc w:val="both"/>
        <w:rPr>
          <w:rFonts w:ascii="Arial" w:eastAsia="Arial" w:hAnsi="Arial" w:cs="Arial"/>
          <w:sz w:val="24"/>
          <w:szCs w:val="24"/>
        </w:rPr>
      </w:pPr>
    </w:p>
    <w:p w14:paraId="06D7AFCE" w14:textId="77777777" w:rsidR="0073481B" w:rsidRDefault="0073481B" w:rsidP="0073481B">
      <w:pPr>
        <w:spacing w:after="0" w:line="240" w:lineRule="auto"/>
        <w:ind w:right="-46"/>
        <w:jc w:val="both"/>
        <w:rPr>
          <w:rFonts w:ascii="Arial" w:eastAsia="Arial" w:hAnsi="Arial" w:cs="Arial"/>
          <w:sz w:val="24"/>
          <w:szCs w:val="24"/>
        </w:rPr>
      </w:pPr>
    </w:p>
    <w:p w14:paraId="1B801D86" w14:textId="77777777" w:rsidR="0073481B" w:rsidRDefault="0073481B" w:rsidP="0073481B">
      <w:pPr>
        <w:spacing w:after="0" w:line="240" w:lineRule="auto"/>
        <w:ind w:right="-46"/>
        <w:jc w:val="both"/>
        <w:rPr>
          <w:rFonts w:ascii="Arial" w:eastAsia="Arial" w:hAnsi="Arial" w:cs="Arial"/>
          <w:sz w:val="24"/>
          <w:szCs w:val="24"/>
        </w:rPr>
      </w:pPr>
    </w:p>
    <w:p w14:paraId="1CF94D30" w14:textId="77777777" w:rsidR="0073481B" w:rsidRDefault="0073481B" w:rsidP="0073481B">
      <w:pPr>
        <w:spacing w:after="0" w:line="240" w:lineRule="auto"/>
        <w:ind w:right="-46"/>
        <w:jc w:val="both"/>
        <w:rPr>
          <w:rFonts w:ascii="Arial" w:eastAsia="Arial" w:hAnsi="Arial" w:cs="Arial"/>
          <w:sz w:val="24"/>
          <w:szCs w:val="24"/>
        </w:rPr>
      </w:pPr>
    </w:p>
    <w:p w14:paraId="2312E40F" w14:textId="77777777" w:rsidR="0073481B" w:rsidRDefault="0073481B" w:rsidP="0073481B">
      <w:pPr>
        <w:spacing w:after="0" w:line="240" w:lineRule="auto"/>
        <w:ind w:right="-46"/>
        <w:jc w:val="both"/>
        <w:rPr>
          <w:rFonts w:ascii="Arial" w:eastAsia="Arial" w:hAnsi="Arial" w:cs="Arial"/>
          <w:sz w:val="24"/>
          <w:szCs w:val="24"/>
        </w:rPr>
      </w:pPr>
    </w:p>
    <w:p w14:paraId="26C3E114" w14:textId="77777777" w:rsidR="0073481B" w:rsidRDefault="0073481B" w:rsidP="0073481B">
      <w:pPr>
        <w:spacing w:after="0" w:line="240" w:lineRule="auto"/>
        <w:ind w:right="-46"/>
        <w:jc w:val="both"/>
        <w:rPr>
          <w:rFonts w:ascii="Arial" w:eastAsia="Arial" w:hAnsi="Arial" w:cs="Arial"/>
          <w:b/>
          <w:color w:val="000000"/>
          <w:sz w:val="28"/>
          <w:szCs w:val="28"/>
        </w:rPr>
      </w:pPr>
    </w:p>
    <w:p w14:paraId="439E76A3" w14:textId="77777777" w:rsidR="0073481B" w:rsidRDefault="0073481B" w:rsidP="0073481B">
      <w:pPr>
        <w:spacing w:after="0" w:line="240" w:lineRule="auto"/>
        <w:ind w:right="-46"/>
        <w:jc w:val="both"/>
        <w:rPr>
          <w:rFonts w:ascii="Arial" w:eastAsia="Arial" w:hAnsi="Arial" w:cs="Arial"/>
          <w:b/>
          <w:color w:val="000000"/>
          <w:sz w:val="28"/>
          <w:szCs w:val="28"/>
        </w:rPr>
      </w:pPr>
    </w:p>
    <w:p w14:paraId="313A11CC" w14:textId="77777777" w:rsidR="0073481B" w:rsidRDefault="0073481B" w:rsidP="0073481B">
      <w:pPr>
        <w:spacing w:after="0" w:line="240" w:lineRule="auto"/>
        <w:ind w:right="-46"/>
        <w:jc w:val="both"/>
        <w:rPr>
          <w:rFonts w:ascii="Arial" w:eastAsia="Arial" w:hAnsi="Arial" w:cs="Arial"/>
          <w:b/>
          <w:color w:val="000000"/>
          <w:sz w:val="28"/>
          <w:szCs w:val="28"/>
        </w:rPr>
      </w:pPr>
    </w:p>
    <w:p w14:paraId="1BC99CFF" w14:textId="77777777" w:rsidR="0073481B" w:rsidRDefault="0073481B" w:rsidP="0073481B">
      <w:pPr>
        <w:spacing w:after="0" w:line="240" w:lineRule="auto"/>
        <w:ind w:right="-46"/>
        <w:jc w:val="both"/>
        <w:rPr>
          <w:rFonts w:ascii="Arial" w:eastAsia="Arial" w:hAnsi="Arial" w:cs="Arial"/>
          <w:b/>
          <w:color w:val="000000"/>
          <w:sz w:val="28"/>
          <w:szCs w:val="28"/>
        </w:rPr>
      </w:pPr>
    </w:p>
    <w:p w14:paraId="2098ACF8" w14:textId="77777777" w:rsidR="001A5781" w:rsidRDefault="001A5781" w:rsidP="0073481B">
      <w:pPr>
        <w:spacing w:after="0" w:line="240" w:lineRule="auto"/>
        <w:ind w:right="-46"/>
        <w:jc w:val="both"/>
        <w:rPr>
          <w:rFonts w:ascii="Arial" w:eastAsia="Arial" w:hAnsi="Arial" w:cs="Arial"/>
          <w:b/>
          <w:color w:val="000000"/>
          <w:sz w:val="28"/>
          <w:szCs w:val="28"/>
        </w:rPr>
      </w:pPr>
    </w:p>
    <w:p w14:paraId="1C3060C4" w14:textId="77777777" w:rsidR="0073481B" w:rsidRDefault="0073481B" w:rsidP="0073481B">
      <w:pPr>
        <w:spacing w:after="0" w:line="240" w:lineRule="auto"/>
        <w:ind w:right="-46"/>
        <w:jc w:val="both"/>
        <w:rPr>
          <w:rFonts w:ascii="Arial" w:eastAsia="Arial" w:hAnsi="Arial" w:cs="Arial"/>
          <w:b/>
          <w:color w:val="000000"/>
          <w:sz w:val="28"/>
          <w:szCs w:val="28"/>
        </w:rPr>
      </w:pPr>
    </w:p>
    <w:p w14:paraId="06FCFB4D" w14:textId="77777777" w:rsidR="0073481B" w:rsidRDefault="0073481B" w:rsidP="0073481B">
      <w:pPr>
        <w:spacing w:after="0" w:line="240" w:lineRule="auto"/>
        <w:ind w:right="-46"/>
        <w:jc w:val="both"/>
        <w:rPr>
          <w:rFonts w:ascii="Arial" w:eastAsia="Arial" w:hAnsi="Arial" w:cs="Arial"/>
          <w:b/>
          <w:color w:val="000000"/>
          <w:sz w:val="28"/>
          <w:szCs w:val="28"/>
        </w:rPr>
        <w:sectPr w:rsidR="0073481B" w:rsidSect="0073481B">
          <w:headerReference w:type="default" r:id="rId9"/>
          <w:footerReference w:type="default" r:id="rId10"/>
          <w:type w:val="continuous"/>
          <w:pgSz w:w="11906" w:h="16838"/>
          <w:pgMar w:top="1440" w:right="1440" w:bottom="1440" w:left="1440" w:header="0" w:footer="635" w:gutter="0"/>
          <w:pgNumType w:start="1"/>
          <w:cols w:space="720"/>
        </w:sectPr>
      </w:pPr>
    </w:p>
    <w:p w14:paraId="32416003" w14:textId="77777777" w:rsidR="0073481B" w:rsidRDefault="0073481B" w:rsidP="0073481B">
      <w:pPr>
        <w:spacing w:after="0" w:line="240" w:lineRule="auto"/>
        <w:ind w:right="-46"/>
        <w:jc w:val="both"/>
        <w:rPr>
          <w:rFonts w:ascii="Arial" w:eastAsia="Arial" w:hAnsi="Arial" w:cs="Arial"/>
          <w:b/>
          <w:color w:val="000000"/>
          <w:sz w:val="28"/>
          <w:szCs w:val="28"/>
        </w:rPr>
      </w:pPr>
    </w:p>
    <w:p w14:paraId="110D1EEC" w14:textId="77777777" w:rsidR="001A5781" w:rsidRDefault="0073481B" w:rsidP="001A5781">
      <w:pPr>
        <w:keepNext/>
        <w:keepLines/>
        <w:pBdr>
          <w:top w:val="nil"/>
          <w:left w:val="nil"/>
          <w:bottom w:val="nil"/>
          <w:right w:val="nil"/>
          <w:between w:val="nil"/>
        </w:pBdr>
        <w:spacing w:before="240" w:after="0"/>
        <w:jc w:val="center"/>
        <w:rPr>
          <w:rFonts w:asciiTheme="majorHAnsi" w:hAnsiTheme="majorHAnsi"/>
          <w:bCs/>
          <w:caps/>
          <w:sz w:val="32"/>
          <w:szCs w:val="32"/>
        </w:rPr>
      </w:pPr>
      <w:r w:rsidRPr="00C10027">
        <w:rPr>
          <w:rFonts w:eastAsia="Arial" w:cs="Arial"/>
          <w:b/>
          <w:color w:val="002060"/>
          <w:sz w:val="28"/>
          <w:szCs w:val="28"/>
          <w:u w:val="single"/>
        </w:rPr>
        <w:lastRenderedPageBreak/>
        <w:t>Table of Contents</w:t>
      </w:r>
    </w:p>
    <w:p w14:paraId="1F02ADDD" w14:textId="71FE2F9F" w:rsidR="00DD006D" w:rsidRDefault="006E6664">
      <w:pPr>
        <w:pStyle w:val="TOC1"/>
        <w:rPr>
          <w:rFonts w:asciiTheme="minorHAnsi" w:eastAsiaTheme="minorEastAsia" w:hAnsiTheme="minorHAnsi"/>
          <w:noProof/>
          <w:color w:val="auto"/>
          <w:sz w:val="22"/>
          <w:lang w:val="en-US"/>
        </w:rPr>
      </w:pPr>
      <w:r>
        <w:rPr>
          <w:b/>
          <w:sz w:val="32"/>
          <w:szCs w:val="32"/>
        </w:rPr>
        <w:fldChar w:fldCharType="begin"/>
      </w:r>
      <w:r w:rsidR="00E51BE4">
        <w:rPr>
          <w:b/>
          <w:sz w:val="32"/>
          <w:szCs w:val="32"/>
        </w:rPr>
        <w:instrText xml:space="preserve"> TOC \o "1-2" \h \z \u </w:instrText>
      </w:r>
      <w:r>
        <w:rPr>
          <w:b/>
          <w:sz w:val="32"/>
          <w:szCs w:val="32"/>
        </w:rPr>
        <w:fldChar w:fldCharType="separate"/>
      </w:r>
      <w:hyperlink w:anchor="_Toc524523373" w:history="1">
        <w:r w:rsidR="00DD006D" w:rsidRPr="00BA0237">
          <w:rPr>
            <w:rStyle w:val="Hyperlink"/>
            <w:b/>
            <w:noProof/>
          </w:rPr>
          <w:t>Purpose</w:t>
        </w:r>
        <w:r w:rsidR="00DD006D">
          <w:rPr>
            <w:noProof/>
            <w:webHidden/>
          </w:rPr>
          <w:tab/>
        </w:r>
        <w:r w:rsidR="00DD006D">
          <w:rPr>
            <w:noProof/>
            <w:webHidden/>
          </w:rPr>
          <w:fldChar w:fldCharType="begin"/>
        </w:r>
        <w:r w:rsidR="00DD006D">
          <w:rPr>
            <w:noProof/>
            <w:webHidden/>
          </w:rPr>
          <w:instrText xml:space="preserve"> PAGEREF _Toc524523373 \h </w:instrText>
        </w:r>
        <w:r w:rsidR="00DD006D">
          <w:rPr>
            <w:noProof/>
            <w:webHidden/>
          </w:rPr>
        </w:r>
        <w:r w:rsidR="00DD006D">
          <w:rPr>
            <w:noProof/>
            <w:webHidden/>
          </w:rPr>
          <w:fldChar w:fldCharType="separate"/>
        </w:r>
        <w:r w:rsidR="00967F9F">
          <w:rPr>
            <w:noProof/>
            <w:webHidden/>
          </w:rPr>
          <w:t>4</w:t>
        </w:r>
        <w:r w:rsidR="00DD006D">
          <w:rPr>
            <w:noProof/>
            <w:webHidden/>
          </w:rPr>
          <w:fldChar w:fldCharType="end"/>
        </w:r>
      </w:hyperlink>
    </w:p>
    <w:p w14:paraId="44D4CC1B" w14:textId="3B289213" w:rsidR="00DD006D" w:rsidRDefault="00BC5C32">
      <w:pPr>
        <w:pStyle w:val="TOC1"/>
        <w:rPr>
          <w:rFonts w:asciiTheme="minorHAnsi" w:eastAsiaTheme="minorEastAsia" w:hAnsiTheme="minorHAnsi"/>
          <w:noProof/>
          <w:color w:val="auto"/>
          <w:sz w:val="22"/>
          <w:lang w:val="en-US"/>
        </w:rPr>
      </w:pPr>
      <w:hyperlink w:anchor="_Toc524523374" w:history="1">
        <w:r w:rsidR="00DD006D" w:rsidRPr="00BA0237">
          <w:rPr>
            <w:rStyle w:val="Hyperlink"/>
            <w:b/>
            <w:noProof/>
          </w:rPr>
          <w:t>Owner</w:t>
        </w:r>
        <w:r w:rsidR="00DD006D">
          <w:rPr>
            <w:noProof/>
            <w:webHidden/>
          </w:rPr>
          <w:tab/>
        </w:r>
        <w:r w:rsidR="00DD006D">
          <w:rPr>
            <w:noProof/>
            <w:webHidden/>
          </w:rPr>
          <w:fldChar w:fldCharType="begin"/>
        </w:r>
        <w:r w:rsidR="00DD006D">
          <w:rPr>
            <w:noProof/>
            <w:webHidden/>
          </w:rPr>
          <w:instrText xml:space="preserve"> PAGEREF _Toc524523374 \h </w:instrText>
        </w:r>
        <w:r w:rsidR="00DD006D">
          <w:rPr>
            <w:noProof/>
            <w:webHidden/>
          </w:rPr>
        </w:r>
        <w:r w:rsidR="00DD006D">
          <w:rPr>
            <w:noProof/>
            <w:webHidden/>
          </w:rPr>
          <w:fldChar w:fldCharType="separate"/>
        </w:r>
        <w:r w:rsidR="00967F9F">
          <w:rPr>
            <w:noProof/>
            <w:webHidden/>
          </w:rPr>
          <w:t>4</w:t>
        </w:r>
        <w:r w:rsidR="00DD006D">
          <w:rPr>
            <w:noProof/>
            <w:webHidden/>
          </w:rPr>
          <w:fldChar w:fldCharType="end"/>
        </w:r>
      </w:hyperlink>
    </w:p>
    <w:p w14:paraId="32A6F2F6" w14:textId="178C069B" w:rsidR="00DD006D" w:rsidRDefault="00BC5C32">
      <w:pPr>
        <w:pStyle w:val="TOC1"/>
        <w:rPr>
          <w:rFonts w:asciiTheme="minorHAnsi" w:eastAsiaTheme="minorEastAsia" w:hAnsiTheme="minorHAnsi"/>
          <w:noProof/>
          <w:color w:val="auto"/>
          <w:sz w:val="22"/>
          <w:lang w:val="en-US"/>
        </w:rPr>
      </w:pPr>
      <w:hyperlink w:anchor="_Toc524523375" w:history="1">
        <w:r w:rsidR="00DD006D" w:rsidRPr="00BA0237">
          <w:rPr>
            <w:rStyle w:val="Hyperlink"/>
            <w:b/>
            <w:noProof/>
          </w:rPr>
          <w:t>Approver</w:t>
        </w:r>
        <w:r w:rsidR="00DD006D">
          <w:rPr>
            <w:noProof/>
            <w:webHidden/>
          </w:rPr>
          <w:tab/>
        </w:r>
        <w:r w:rsidR="00DD006D">
          <w:rPr>
            <w:noProof/>
            <w:webHidden/>
          </w:rPr>
          <w:fldChar w:fldCharType="begin"/>
        </w:r>
        <w:r w:rsidR="00DD006D">
          <w:rPr>
            <w:noProof/>
            <w:webHidden/>
          </w:rPr>
          <w:instrText xml:space="preserve"> PAGEREF _Toc524523375 \h </w:instrText>
        </w:r>
        <w:r w:rsidR="00DD006D">
          <w:rPr>
            <w:noProof/>
            <w:webHidden/>
          </w:rPr>
        </w:r>
        <w:r w:rsidR="00DD006D">
          <w:rPr>
            <w:noProof/>
            <w:webHidden/>
          </w:rPr>
          <w:fldChar w:fldCharType="separate"/>
        </w:r>
        <w:r w:rsidR="00967F9F">
          <w:rPr>
            <w:noProof/>
            <w:webHidden/>
          </w:rPr>
          <w:t>4</w:t>
        </w:r>
        <w:r w:rsidR="00DD006D">
          <w:rPr>
            <w:noProof/>
            <w:webHidden/>
          </w:rPr>
          <w:fldChar w:fldCharType="end"/>
        </w:r>
      </w:hyperlink>
    </w:p>
    <w:p w14:paraId="49C3A853" w14:textId="5F06FC01" w:rsidR="00DD006D" w:rsidRDefault="00BC5C32">
      <w:pPr>
        <w:pStyle w:val="TOC1"/>
        <w:rPr>
          <w:rFonts w:asciiTheme="minorHAnsi" w:eastAsiaTheme="minorEastAsia" w:hAnsiTheme="minorHAnsi"/>
          <w:noProof/>
          <w:color w:val="auto"/>
          <w:sz w:val="22"/>
          <w:lang w:val="en-US"/>
        </w:rPr>
      </w:pPr>
      <w:hyperlink w:anchor="_Toc524523376" w:history="1">
        <w:r w:rsidR="00B339BB">
          <w:rPr>
            <w:rStyle w:val="Hyperlink"/>
            <w:b/>
            <w:noProof/>
          </w:rPr>
          <w:t>Definations</w:t>
        </w:r>
        <w:r w:rsidR="00DD006D">
          <w:rPr>
            <w:noProof/>
            <w:webHidden/>
          </w:rPr>
          <w:tab/>
        </w:r>
        <w:r w:rsidR="00DD006D">
          <w:rPr>
            <w:noProof/>
            <w:webHidden/>
          </w:rPr>
          <w:fldChar w:fldCharType="begin"/>
        </w:r>
        <w:r w:rsidR="00DD006D">
          <w:rPr>
            <w:noProof/>
            <w:webHidden/>
          </w:rPr>
          <w:instrText xml:space="preserve"> PAGEREF _Toc524523376 \h </w:instrText>
        </w:r>
        <w:r w:rsidR="00DD006D">
          <w:rPr>
            <w:noProof/>
            <w:webHidden/>
          </w:rPr>
        </w:r>
        <w:r w:rsidR="00DD006D">
          <w:rPr>
            <w:noProof/>
            <w:webHidden/>
          </w:rPr>
          <w:fldChar w:fldCharType="separate"/>
        </w:r>
        <w:r w:rsidR="00967F9F">
          <w:rPr>
            <w:noProof/>
            <w:webHidden/>
          </w:rPr>
          <w:t>4</w:t>
        </w:r>
        <w:r w:rsidR="00DD006D">
          <w:rPr>
            <w:noProof/>
            <w:webHidden/>
          </w:rPr>
          <w:fldChar w:fldCharType="end"/>
        </w:r>
      </w:hyperlink>
    </w:p>
    <w:p w14:paraId="3DB72A06" w14:textId="50DAE487" w:rsidR="00DD006D" w:rsidRDefault="00BC5C32">
      <w:pPr>
        <w:pStyle w:val="TOC1"/>
        <w:rPr>
          <w:rFonts w:asciiTheme="minorHAnsi" w:eastAsiaTheme="minorEastAsia" w:hAnsiTheme="minorHAnsi"/>
          <w:noProof/>
          <w:color w:val="auto"/>
          <w:sz w:val="22"/>
          <w:lang w:val="en-US"/>
        </w:rPr>
      </w:pPr>
      <w:hyperlink w:anchor="_Toc524523377" w:history="1">
        <w:r w:rsidR="00B339BB">
          <w:rPr>
            <w:rStyle w:val="Hyperlink"/>
            <w:b/>
            <w:noProof/>
          </w:rPr>
          <w:t>Responsibilty</w:t>
        </w:r>
        <w:r w:rsidR="00DD006D">
          <w:rPr>
            <w:noProof/>
            <w:webHidden/>
          </w:rPr>
          <w:tab/>
        </w:r>
        <w:r w:rsidR="00DD006D">
          <w:rPr>
            <w:noProof/>
            <w:webHidden/>
          </w:rPr>
          <w:fldChar w:fldCharType="begin"/>
        </w:r>
        <w:r w:rsidR="00DD006D">
          <w:rPr>
            <w:noProof/>
            <w:webHidden/>
          </w:rPr>
          <w:instrText xml:space="preserve"> PAGEREF _Toc524523377 \h </w:instrText>
        </w:r>
        <w:r w:rsidR="00DD006D">
          <w:rPr>
            <w:noProof/>
            <w:webHidden/>
          </w:rPr>
        </w:r>
        <w:r w:rsidR="00DD006D">
          <w:rPr>
            <w:noProof/>
            <w:webHidden/>
          </w:rPr>
          <w:fldChar w:fldCharType="separate"/>
        </w:r>
        <w:r w:rsidR="00967F9F">
          <w:rPr>
            <w:noProof/>
            <w:webHidden/>
          </w:rPr>
          <w:t>4</w:t>
        </w:r>
        <w:r w:rsidR="00DD006D">
          <w:rPr>
            <w:noProof/>
            <w:webHidden/>
          </w:rPr>
          <w:fldChar w:fldCharType="end"/>
        </w:r>
      </w:hyperlink>
    </w:p>
    <w:p w14:paraId="36D3F32F" w14:textId="0208EE2C" w:rsidR="00DD006D" w:rsidRDefault="00BC5C32">
      <w:pPr>
        <w:pStyle w:val="TOC1"/>
        <w:rPr>
          <w:rFonts w:asciiTheme="minorHAnsi" w:eastAsiaTheme="minorEastAsia" w:hAnsiTheme="minorHAnsi"/>
          <w:noProof/>
          <w:color w:val="auto"/>
          <w:sz w:val="22"/>
          <w:lang w:val="en-US"/>
        </w:rPr>
      </w:pPr>
      <w:hyperlink w:anchor="_Toc524523381" w:history="1">
        <w:r w:rsidR="00DD006D" w:rsidRPr="00BA0237">
          <w:rPr>
            <w:rStyle w:val="Hyperlink"/>
            <w:b/>
            <w:noProof/>
          </w:rPr>
          <w:t>Review / Revision</w:t>
        </w:r>
        <w:r w:rsidR="00DD006D">
          <w:rPr>
            <w:noProof/>
            <w:webHidden/>
          </w:rPr>
          <w:tab/>
        </w:r>
        <w:r w:rsidR="00DD006D">
          <w:rPr>
            <w:noProof/>
            <w:webHidden/>
          </w:rPr>
          <w:fldChar w:fldCharType="begin"/>
        </w:r>
        <w:r w:rsidR="00DD006D">
          <w:rPr>
            <w:noProof/>
            <w:webHidden/>
          </w:rPr>
          <w:instrText xml:space="preserve"> PAGEREF _Toc524523381 \h </w:instrText>
        </w:r>
        <w:r w:rsidR="00DD006D">
          <w:rPr>
            <w:noProof/>
            <w:webHidden/>
          </w:rPr>
        </w:r>
        <w:r w:rsidR="00DD006D">
          <w:rPr>
            <w:noProof/>
            <w:webHidden/>
          </w:rPr>
          <w:fldChar w:fldCharType="separate"/>
        </w:r>
        <w:r w:rsidR="00967F9F">
          <w:rPr>
            <w:noProof/>
            <w:webHidden/>
          </w:rPr>
          <w:t>5</w:t>
        </w:r>
        <w:r w:rsidR="00DD006D">
          <w:rPr>
            <w:noProof/>
            <w:webHidden/>
          </w:rPr>
          <w:fldChar w:fldCharType="end"/>
        </w:r>
      </w:hyperlink>
    </w:p>
    <w:p w14:paraId="7C252517" w14:textId="0E88F9BD" w:rsidR="00DD006D" w:rsidRDefault="00BC5C32">
      <w:pPr>
        <w:pStyle w:val="TOC1"/>
        <w:rPr>
          <w:rFonts w:asciiTheme="minorHAnsi" w:eastAsiaTheme="minorEastAsia" w:hAnsiTheme="minorHAnsi"/>
          <w:noProof/>
          <w:color w:val="auto"/>
          <w:sz w:val="22"/>
          <w:lang w:val="en-US"/>
        </w:rPr>
      </w:pPr>
      <w:hyperlink w:anchor="_Toc524523382" w:history="1">
        <w:r w:rsidR="00DD006D" w:rsidRPr="00BA0237">
          <w:rPr>
            <w:rStyle w:val="Hyperlink"/>
            <w:b/>
            <w:noProof/>
          </w:rPr>
          <w:t>Disclaimer</w:t>
        </w:r>
        <w:r w:rsidR="00DD006D">
          <w:rPr>
            <w:noProof/>
            <w:webHidden/>
          </w:rPr>
          <w:tab/>
        </w:r>
        <w:r w:rsidR="00DD006D">
          <w:rPr>
            <w:noProof/>
            <w:webHidden/>
          </w:rPr>
          <w:fldChar w:fldCharType="begin"/>
        </w:r>
        <w:r w:rsidR="00DD006D">
          <w:rPr>
            <w:noProof/>
            <w:webHidden/>
          </w:rPr>
          <w:instrText xml:space="preserve"> PAGEREF _Toc524523382 \h </w:instrText>
        </w:r>
        <w:r w:rsidR="00DD006D">
          <w:rPr>
            <w:noProof/>
            <w:webHidden/>
          </w:rPr>
        </w:r>
        <w:r w:rsidR="00DD006D">
          <w:rPr>
            <w:noProof/>
            <w:webHidden/>
          </w:rPr>
          <w:fldChar w:fldCharType="separate"/>
        </w:r>
        <w:r w:rsidR="00967F9F">
          <w:rPr>
            <w:noProof/>
            <w:webHidden/>
          </w:rPr>
          <w:t>5</w:t>
        </w:r>
        <w:r w:rsidR="00DD006D">
          <w:rPr>
            <w:noProof/>
            <w:webHidden/>
          </w:rPr>
          <w:fldChar w:fldCharType="end"/>
        </w:r>
      </w:hyperlink>
    </w:p>
    <w:p w14:paraId="2ED94D8E" w14:textId="12749EF4" w:rsidR="001A5781" w:rsidRDefault="006E6664" w:rsidP="001A5781">
      <w:pPr>
        <w:keepNext/>
        <w:keepLines/>
        <w:pBdr>
          <w:top w:val="nil"/>
          <w:left w:val="nil"/>
          <w:bottom w:val="nil"/>
          <w:right w:val="nil"/>
          <w:between w:val="nil"/>
        </w:pBdr>
        <w:spacing w:before="240" w:after="0"/>
        <w:rPr>
          <w:b/>
          <w:sz w:val="32"/>
          <w:szCs w:val="32"/>
        </w:rPr>
      </w:pPr>
      <w:r>
        <w:rPr>
          <w:b/>
          <w:sz w:val="32"/>
          <w:szCs w:val="32"/>
        </w:rPr>
        <w:fldChar w:fldCharType="end"/>
      </w:r>
    </w:p>
    <w:p w14:paraId="618102AC" w14:textId="77777777" w:rsidR="0073481B" w:rsidRDefault="0073481B" w:rsidP="0073481B">
      <w:pPr>
        <w:pStyle w:val="Heading2"/>
        <w:rPr>
          <w:b/>
          <w:sz w:val="32"/>
          <w:szCs w:val="32"/>
        </w:rPr>
      </w:pPr>
    </w:p>
    <w:p w14:paraId="2D506244" w14:textId="77777777" w:rsidR="0073481B" w:rsidRDefault="0073481B" w:rsidP="0073481B"/>
    <w:p w14:paraId="7FD6A61D" w14:textId="77777777" w:rsidR="0073481B" w:rsidRDefault="0073481B" w:rsidP="0073481B"/>
    <w:p w14:paraId="68AF9773" w14:textId="77777777" w:rsidR="0073481B" w:rsidRDefault="0073481B" w:rsidP="0073481B"/>
    <w:p w14:paraId="33520CCA" w14:textId="77777777" w:rsidR="0073481B" w:rsidRDefault="0073481B" w:rsidP="0073481B"/>
    <w:p w14:paraId="6DC17E71" w14:textId="77777777" w:rsidR="0073481B" w:rsidRDefault="0073481B" w:rsidP="0073481B"/>
    <w:p w14:paraId="331CA5D2" w14:textId="77777777" w:rsidR="0073481B" w:rsidRDefault="0073481B" w:rsidP="0073481B"/>
    <w:p w14:paraId="6D122B00" w14:textId="77777777" w:rsidR="0073481B" w:rsidRDefault="0073481B" w:rsidP="0073481B"/>
    <w:p w14:paraId="6D08844D" w14:textId="77777777" w:rsidR="0073481B" w:rsidRDefault="0073481B" w:rsidP="0073481B"/>
    <w:p w14:paraId="7AC86DFD" w14:textId="77777777" w:rsidR="0073481B" w:rsidRDefault="0073481B" w:rsidP="0073481B"/>
    <w:p w14:paraId="76307207" w14:textId="77777777" w:rsidR="001A5781" w:rsidRDefault="001A5781" w:rsidP="0073481B"/>
    <w:p w14:paraId="3B935EC5" w14:textId="77777777" w:rsidR="001A5781" w:rsidRDefault="001A5781" w:rsidP="0073481B"/>
    <w:p w14:paraId="1FA77885" w14:textId="77777777" w:rsidR="001A5781" w:rsidRDefault="001A5781" w:rsidP="0073481B"/>
    <w:p w14:paraId="76C74EB2" w14:textId="77777777" w:rsidR="001A5781" w:rsidRDefault="001A5781" w:rsidP="0073481B"/>
    <w:p w14:paraId="5722EE56" w14:textId="787DFC36" w:rsidR="001A5781" w:rsidRDefault="001A5781" w:rsidP="0073481B"/>
    <w:p w14:paraId="14419669" w14:textId="3333F81D" w:rsidR="00B339BB" w:rsidRDefault="00B339BB" w:rsidP="0073481B"/>
    <w:p w14:paraId="6BC22C53" w14:textId="77777777" w:rsidR="00B339BB" w:rsidRDefault="00B339BB" w:rsidP="0073481B"/>
    <w:p w14:paraId="721E33D4" w14:textId="77777777" w:rsidR="001A5781" w:rsidRDefault="001A5781" w:rsidP="0073481B"/>
    <w:p w14:paraId="0BB73D03" w14:textId="77777777" w:rsidR="0073481B" w:rsidRPr="001F4B6A" w:rsidRDefault="0073481B" w:rsidP="0073481B"/>
    <w:p w14:paraId="0E1FBD40" w14:textId="77777777" w:rsidR="00DD006D" w:rsidRDefault="00DD006D" w:rsidP="0073481B">
      <w:pPr>
        <w:pStyle w:val="Heading1"/>
        <w:rPr>
          <w:b/>
        </w:rPr>
      </w:pPr>
      <w:bookmarkStart w:id="1" w:name="_Toc519777576"/>
      <w:bookmarkStart w:id="2" w:name="_Toc519777646"/>
    </w:p>
    <w:p w14:paraId="75D9AB03" w14:textId="77777777" w:rsidR="002B137D" w:rsidRDefault="002B137D" w:rsidP="0073481B">
      <w:pPr>
        <w:pStyle w:val="Heading1"/>
        <w:rPr>
          <w:b/>
        </w:rPr>
      </w:pPr>
      <w:bookmarkStart w:id="3" w:name="_Toc524523373"/>
    </w:p>
    <w:p w14:paraId="0FAC4C46" w14:textId="1C33448E" w:rsidR="0073481B" w:rsidRDefault="0073481B" w:rsidP="0073481B">
      <w:pPr>
        <w:pStyle w:val="Heading1"/>
        <w:rPr>
          <w:b/>
        </w:rPr>
      </w:pPr>
      <w:r w:rsidRPr="00BC3A1F">
        <w:rPr>
          <w:b/>
        </w:rPr>
        <w:t>Purpose</w:t>
      </w:r>
      <w:bookmarkEnd w:id="1"/>
      <w:bookmarkEnd w:id="2"/>
      <w:bookmarkEnd w:id="3"/>
    </w:p>
    <w:p w14:paraId="731CEF68" w14:textId="38194C36" w:rsidR="002B137D" w:rsidRPr="002B137D" w:rsidRDefault="002B137D" w:rsidP="002B137D">
      <w:pPr>
        <w:pStyle w:val="ListParagraph"/>
        <w:numPr>
          <w:ilvl w:val="0"/>
          <w:numId w:val="9"/>
        </w:numPr>
      </w:pPr>
      <w:r w:rsidRPr="002B137D">
        <w:rPr>
          <w:sz w:val="24"/>
          <w:szCs w:val="24"/>
        </w:rPr>
        <w:t>Purpose of this policy is to implement formal procedure for the secure disposal of media which contains business critical information when it is no longer in use to minimize the risk</w:t>
      </w:r>
      <w:r>
        <w:t>.</w:t>
      </w:r>
    </w:p>
    <w:p w14:paraId="6EFF96D7" w14:textId="77777777" w:rsidR="0073481B" w:rsidRPr="00BC3A1F" w:rsidRDefault="0073481B" w:rsidP="0073481B">
      <w:pPr>
        <w:pStyle w:val="Heading1"/>
        <w:rPr>
          <w:b/>
        </w:rPr>
      </w:pPr>
      <w:bookmarkStart w:id="4" w:name="_Toc519777577"/>
      <w:bookmarkStart w:id="5" w:name="_Toc519777647"/>
      <w:bookmarkStart w:id="6" w:name="_Toc524523374"/>
      <w:r w:rsidRPr="00BC3A1F">
        <w:rPr>
          <w:b/>
        </w:rPr>
        <w:t>Owner</w:t>
      </w:r>
      <w:bookmarkEnd w:id="4"/>
      <w:bookmarkEnd w:id="5"/>
      <w:bookmarkEnd w:id="6"/>
    </w:p>
    <w:p w14:paraId="5E4A9A5C" w14:textId="77777777" w:rsidR="0073481B" w:rsidRPr="00A36FF9" w:rsidRDefault="0073481B" w:rsidP="0073481B">
      <w:pPr>
        <w:pStyle w:val="ListParagraph"/>
        <w:numPr>
          <w:ilvl w:val="0"/>
          <w:numId w:val="8"/>
        </w:numPr>
        <w:jc w:val="both"/>
        <w:rPr>
          <w:sz w:val="24"/>
          <w:szCs w:val="24"/>
        </w:rPr>
      </w:pPr>
      <w:r w:rsidRPr="00A36FF9">
        <w:rPr>
          <w:sz w:val="24"/>
          <w:szCs w:val="24"/>
        </w:rPr>
        <w:t>IT Support Team</w:t>
      </w:r>
    </w:p>
    <w:p w14:paraId="6F1096C2" w14:textId="77777777" w:rsidR="0073481B" w:rsidRPr="00BC3A1F" w:rsidRDefault="0073481B" w:rsidP="0073481B">
      <w:pPr>
        <w:pStyle w:val="Heading1"/>
        <w:rPr>
          <w:b/>
        </w:rPr>
      </w:pPr>
      <w:bookmarkStart w:id="7" w:name="_Toc519777578"/>
      <w:bookmarkStart w:id="8" w:name="_Toc519777648"/>
      <w:bookmarkStart w:id="9" w:name="_Toc524523375"/>
      <w:r w:rsidRPr="00BC3A1F">
        <w:rPr>
          <w:b/>
        </w:rPr>
        <w:t>Approver</w:t>
      </w:r>
      <w:bookmarkEnd w:id="7"/>
      <w:bookmarkEnd w:id="8"/>
      <w:bookmarkEnd w:id="9"/>
    </w:p>
    <w:p w14:paraId="11897B72" w14:textId="7E6CC401" w:rsidR="0073481B" w:rsidRDefault="0073481B" w:rsidP="0073481B">
      <w:pPr>
        <w:pStyle w:val="ListParagraph"/>
        <w:numPr>
          <w:ilvl w:val="0"/>
          <w:numId w:val="8"/>
        </w:numPr>
        <w:jc w:val="both"/>
        <w:rPr>
          <w:sz w:val="24"/>
          <w:szCs w:val="24"/>
        </w:rPr>
      </w:pPr>
      <w:r w:rsidRPr="00A36FF9">
        <w:rPr>
          <w:sz w:val="24"/>
          <w:szCs w:val="24"/>
        </w:rPr>
        <w:t>CISO (Chief Information Systems Officer)</w:t>
      </w:r>
    </w:p>
    <w:p w14:paraId="5EE2212D" w14:textId="1C75938A" w:rsidR="0073481B" w:rsidRDefault="00F73AB8" w:rsidP="0073481B">
      <w:pPr>
        <w:pStyle w:val="Heading1"/>
        <w:rPr>
          <w:b/>
        </w:rPr>
      </w:pPr>
      <w:r>
        <w:rPr>
          <w:b/>
        </w:rPr>
        <w:t>Definitions</w:t>
      </w:r>
    </w:p>
    <w:p w14:paraId="329A36C6" w14:textId="77777777" w:rsidR="00F73AB8" w:rsidRPr="00F73AB8" w:rsidRDefault="00F73AB8" w:rsidP="00F73AB8">
      <w:pPr>
        <w:pStyle w:val="ListParagraph"/>
        <w:numPr>
          <w:ilvl w:val="0"/>
          <w:numId w:val="8"/>
        </w:numPr>
        <w:autoSpaceDE w:val="0"/>
        <w:autoSpaceDN w:val="0"/>
        <w:adjustRightInd w:val="0"/>
        <w:spacing w:after="0" w:line="240" w:lineRule="auto"/>
        <w:rPr>
          <w:rFonts w:ascii="Calibri" w:eastAsia="Calibri" w:hAnsi="Calibri" w:cs="Calibri"/>
          <w:sz w:val="24"/>
          <w:szCs w:val="24"/>
        </w:rPr>
      </w:pPr>
      <w:r w:rsidRPr="00F73AB8">
        <w:rPr>
          <w:rFonts w:ascii="Calibri" w:eastAsia="Calibri" w:hAnsi="Calibri" w:cs="Calibri"/>
          <w:sz w:val="24"/>
          <w:szCs w:val="24"/>
        </w:rPr>
        <w:t xml:space="preserve">The following list of items containing business sensitive information that require secure disposal. </w:t>
      </w:r>
    </w:p>
    <w:p w14:paraId="61340F89" w14:textId="6481521A" w:rsidR="00F73AB8" w:rsidRPr="00F73AB8" w:rsidRDefault="00F73AB8" w:rsidP="00F73AB8">
      <w:pPr>
        <w:autoSpaceDE w:val="0"/>
        <w:autoSpaceDN w:val="0"/>
        <w:adjustRightInd w:val="0"/>
        <w:spacing w:after="0" w:line="240" w:lineRule="auto"/>
        <w:ind w:firstLine="720"/>
        <w:rPr>
          <w:rFonts w:ascii="Calibri" w:eastAsia="Calibri" w:hAnsi="Calibri" w:cs="Calibri"/>
          <w:sz w:val="24"/>
          <w:szCs w:val="24"/>
        </w:rPr>
      </w:pPr>
      <w:r w:rsidRPr="00F73AB8">
        <w:rPr>
          <w:rFonts w:ascii="Calibri" w:eastAsia="Calibri" w:hAnsi="Calibri" w:cs="Calibri"/>
          <w:sz w:val="24"/>
          <w:szCs w:val="24"/>
        </w:rPr>
        <w:t>1</w:t>
      </w:r>
      <w:r>
        <w:rPr>
          <w:rFonts w:ascii="Calibri" w:eastAsia="Calibri" w:hAnsi="Calibri" w:cs="Calibri"/>
          <w:sz w:val="24"/>
          <w:szCs w:val="24"/>
        </w:rPr>
        <w:t>.</w:t>
      </w:r>
      <w:r w:rsidRPr="00F73AB8">
        <w:rPr>
          <w:rFonts w:ascii="Calibri" w:eastAsia="Calibri" w:hAnsi="Calibri" w:cs="Calibri"/>
          <w:sz w:val="24"/>
          <w:szCs w:val="24"/>
        </w:rPr>
        <w:t xml:space="preserve"> </w:t>
      </w:r>
      <w:r>
        <w:rPr>
          <w:rFonts w:ascii="Calibri" w:eastAsia="Calibri" w:hAnsi="Calibri" w:cs="Calibri"/>
          <w:sz w:val="24"/>
          <w:szCs w:val="24"/>
        </w:rPr>
        <w:t>Laptops</w:t>
      </w:r>
      <w:r w:rsidRPr="00F73AB8">
        <w:rPr>
          <w:rFonts w:ascii="Calibri" w:eastAsia="Calibri" w:hAnsi="Calibri" w:cs="Calibri"/>
          <w:sz w:val="24"/>
          <w:szCs w:val="24"/>
        </w:rPr>
        <w:t xml:space="preserve">. </w:t>
      </w:r>
    </w:p>
    <w:p w14:paraId="2544F128" w14:textId="019707AC" w:rsidR="00F73AB8" w:rsidRPr="00F73AB8" w:rsidRDefault="00F73AB8" w:rsidP="00F73AB8">
      <w:pPr>
        <w:autoSpaceDE w:val="0"/>
        <w:autoSpaceDN w:val="0"/>
        <w:adjustRightInd w:val="0"/>
        <w:spacing w:after="0" w:line="240" w:lineRule="auto"/>
        <w:ind w:left="720"/>
        <w:rPr>
          <w:rFonts w:ascii="Calibri" w:eastAsia="Calibri" w:hAnsi="Calibri" w:cs="Calibri"/>
          <w:sz w:val="24"/>
          <w:szCs w:val="24"/>
        </w:rPr>
      </w:pPr>
      <w:r w:rsidRPr="00F73AB8">
        <w:rPr>
          <w:rFonts w:ascii="Calibri" w:eastAsia="Calibri" w:hAnsi="Calibri" w:cs="Calibri"/>
          <w:sz w:val="24"/>
          <w:szCs w:val="24"/>
        </w:rPr>
        <w:t>2</w:t>
      </w:r>
      <w:r>
        <w:rPr>
          <w:rFonts w:ascii="Calibri" w:eastAsia="Calibri" w:hAnsi="Calibri" w:cs="Calibri"/>
          <w:sz w:val="24"/>
          <w:szCs w:val="24"/>
        </w:rPr>
        <w:t>.</w:t>
      </w:r>
      <w:r w:rsidRPr="00F73AB8">
        <w:rPr>
          <w:rFonts w:ascii="Calibri" w:eastAsia="Calibri" w:hAnsi="Calibri" w:cs="Calibri"/>
          <w:sz w:val="24"/>
          <w:szCs w:val="24"/>
        </w:rPr>
        <w:t xml:space="preserve"> Hard Drive </w:t>
      </w:r>
    </w:p>
    <w:p w14:paraId="60E46512" w14:textId="25519505" w:rsidR="00F73AB8" w:rsidRPr="00F73AB8" w:rsidRDefault="00F73AB8" w:rsidP="00F73AB8">
      <w:pPr>
        <w:autoSpaceDE w:val="0"/>
        <w:autoSpaceDN w:val="0"/>
        <w:adjustRightInd w:val="0"/>
        <w:spacing w:after="0" w:line="240" w:lineRule="auto"/>
        <w:ind w:firstLine="720"/>
        <w:rPr>
          <w:rFonts w:ascii="Calibri" w:eastAsia="Calibri" w:hAnsi="Calibri" w:cs="Calibri"/>
          <w:sz w:val="24"/>
          <w:szCs w:val="24"/>
        </w:rPr>
      </w:pPr>
      <w:r w:rsidRPr="00F73AB8">
        <w:rPr>
          <w:rFonts w:ascii="Calibri" w:eastAsia="Calibri" w:hAnsi="Calibri" w:cs="Calibri"/>
          <w:sz w:val="24"/>
          <w:szCs w:val="24"/>
        </w:rPr>
        <w:t>3</w:t>
      </w:r>
      <w:r>
        <w:rPr>
          <w:rFonts w:ascii="Calibri" w:eastAsia="Calibri" w:hAnsi="Calibri" w:cs="Calibri"/>
          <w:sz w:val="24"/>
          <w:szCs w:val="24"/>
        </w:rPr>
        <w:t>.</w:t>
      </w:r>
      <w:r w:rsidRPr="00F73AB8">
        <w:rPr>
          <w:rFonts w:ascii="Calibri" w:eastAsia="Calibri" w:hAnsi="Calibri" w:cs="Calibri"/>
          <w:sz w:val="24"/>
          <w:szCs w:val="24"/>
        </w:rPr>
        <w:t xml:space="preserve"> Removable disks </w:t>
      </w:r>
    </w:p>
    <w:p w14:paraId="35063FB4" w14:textId="225F345F" w:rsidR="00F73AB8" w:rsidRPr="00F73AB8" w:rsidRDefault="00F73AB8" w:rsidP="00F73AB8">
      <w:pPr>
        <w:autoSpaceDE w:val="0"/>
        <w:autoSpaceDN w:val="0"/>
        <w:adjustRightInd w:val="0"/>
        <w:spacing w:after="0" w:line="240" w:lineRule="auto"/>
        <w:ind w:firstLine="720"/>
        <w:rPr>
          <w:rFonts w:ascii="Calibri" w:eastAsia="Calibri" w:hAnsi="Calibri" w:cs="Calibri"/>
          <w:sz w:val="24"/>
          <w:szCs w:val="24"/>
        </w:rPr>
      </w:pPr>
      <w:r w:rsidRPr="00F73AB8">
        <w:rPr>
          <w:rFonts w:ascii="Calibri" w:eastAsia="Calibri" w:hAnsi="Calibri" w:cs="Calibri"/>
          <w:sz w:val="24"/>
          <w:szCs w:val="24"/>
        </w:rPr>
        <w:t>4</w:t>
      </w:r>
      <w:r>
        <w:rPr>
          <w:rFonts w:ascii="Calibri" w:eastAsia="Calibri" w:hAnsi="Calibri" w:cs="Calibri"/>
          <w:sz w:val="24"/>
          <w:szCs w:val="24"/>
        </w:rPr>
        <w:t>.</w:t>
      </w:r>
      <w:r w:rsidRPr="00F73AB8">
        <w:rPr>
          <w:rFonts w:ascii="Calibri" w:eastAsia="Calibri" w:hAnsi="Calibri" w:cs="Calibri"/>
          <w:sz w:val="24"/>
          <w:szCs w:val="24"/>
        </w:rPr>
        <w:t xml:space="preserve"> </w:t>
      </w:r>
      <w:r>
        <w:rPr>
          <w:rFonts w:ascii="Calibri" w:eastAsia="Calibri" w:hAnsi="Calibri" w:cs="Calibri"/>
          <w:sz w:val="24"/>
          <w:szCs w:val="24"/>
        </w:rPr>
        <w:t>Network Device</w:t>
      </w:r>
    </w:p>
    <w:p w14:paraId="65A9DE69" w14:textId="07EC67D1" w:rsidR="00F73AB8" w:rsidRPr="00F73AB8" w:rsidRDefault="00F73AB8" w:rsidP="00F73AB8">
      <w:pPr>
        <w:ind w:firstLine="720"/>
        <w:rPr>
          <w:rFonts w:ascii="Calibri" w:eastAsia="Calibri" w:hAnsi="Calibri" w:cs="Calibri"/>
          <w:sz w:val="24"/>
          <w:szCs w:val="24"/>
        </w:rPr>
      </w:pPr>
      <w:r w:rsidRPr="00F73AB8">
        <w:rPr>
          <w:rFonts w:ascii="Calibri" w:eastAsia="Calibri" w:hAnsi="Calibri" w:cs="Calibri"/>
          <w:sz w:val="24"/>
          <w:szCs w:val="24"/>
        </w:rPr>
        <w:t>5</w:t>
      </w:r>
      <w:r>
        <w:rPr>
          <w:rFonts w:ascii="Calibri" w:eastAsia="Calibri" w:hAnsi="Calibri" w:cs="Calibri"/>
          <w:sz w:val="24"/>
          <w:szCs w:val="24"/>
        </w:rPr>
        <w:t>.</w:t>
      </w:r>
      <w:r w:rsidRPr="00F73AB8">
        <w:rPr>
          <w:rFonts w:ascii="Calibri" w:eastAsia="Calibri" w:hAnsi="Calibri" w:cs="Calibri"/>
          <w:sz w:val="24"/>
          <w:szCs w:val="24"/>
        </w:rPr>
        <w:t xml:space="preserve"> Optical storage media (CDs, DVDs, etc.)</w:t>
      </w:r>
    </w:p>
    <w:p w14:paraId="70EA6405" w14:textId="0752862B" w:rsidR="0073481B" w:rsidRPr="008539EF" w:rsidRDefault="00F73AB8" w:rsidP="0073481B">
      <w:pPr>
        <w:pStyle w:val="Heading1"/>
        <w:rPr>
          <w:b/>
        </w:rPr>
      </w:pPr>
      <w:r>
        <w:rPr>
          <w:b/>
        </w:rPr>
        <w:t>Responsibility</w:t>
      </w:r>
    </w:p>
    <w:p w14:paraId="3CDEFAAE" w14:textId="77777777" w:rsidR="00F73AB8" w:rsidRPr="00F73AB8" w:rsidRDefault="00F73AB8" w:rsidP="00F73AB8">
      <w:pPr>
        <w:autoSpaceDE w:val="0"/>
        <w:autoSpaceDN w:val="0"/>
        <w:adjustRightInd w:val="0"/>
        <w:spacing w:after="0" w:line="240" w:lineRule="auto"/>
        <w:ind w:firstLine="720"/>
        <w:rPr>
          <w:rFonts w:ascii="Calibri" w:eastAsia="Calibri" w:hAnsi="Calibri" w:cs="Calibri"/>
          <w:sz w:val="24"/>
          <w:szCs w:val="24"/>
        </w:rPr>
      </w:pPr>
      <w:r w:rsidRPr="00F73AB8">
        <w:rPr>
          <w:rFonts w:ascii="Calibri" w:eastAsia="Calibri" w:hAnsi="Calibri" w:cs="Calibri"/>
          <w:sz w:val="24"/>
          <w:szCs w:val="24"/>
        </w:rPr>
        <w:t xml:space="preserve">It is the responsibility of IT department as well as all personnel within the organization to; </w:t>
      </w:r>
    </w:p>
    <w:p w14:paraId="5143C2F2" w14:textId="5648D079" w:rsidR="00F73AB8" w:rsidRPr="00F73AB8" w:rsidRDefault="00F73AB8" w:rsidP="00F73AB8">
      <w:pPr>
        <w:pStyle w:val="ListParagraph"/>
        <w:numPr>
          <w:ilvl w:val="0"/>
          <w:numId w:val="8"/>
        </w:numPr>
        <w:autoSpaceDE w:val="0"/>
        <w:autoSpaceDN w:val="0"/>
        <w:adjustRightInd w:val="0"/>
        <w:spacing w:after="0" w:line="240" w:lineRule="auto"/>
        <w:rPr>
          <w:rFonts w:ascii="Calibri" w:eastAsia="Calibri" w:hAnsi="Calibri" w:cs="Calibri"/>
          <w:sz w:val="24"/>
          <w:szCs w:val="24"/>
        </w:rPr>
      </w:pPr>
      <w:r w:rsidRPr="00F73AB8">
        <w:rPr>
          <w:rFonts w:ascii="Calibri" w:eastAsia="Calibri" w:hAnsi="Calibri" w:cs="Calibri"/>
          <w:sz w:val="24"/>
          <w:szCs w:val="24"/>
        </w:rPr>
        <w:t xml:space="preserve">Properly dispose </w:t>
      </w:r>
      <w:r>
        <w:rPr>
          <w:rFonts w:ascii="Calibri" w:eastAsia="Calibri" w:hAnsi="Calibri" w:cs="Calibri"/>
          <w:sz w:val="24"/>
          <w:szCs w:val="24"/>
        </w:rPr>
        <w:t>of laptops,</w:t>
      </w:r>
      <w:r w:rsidR="00B339BB">
        <w:rPr>
          <w:rFonts w:ascii="Calibri" w:eastAsia="Calibri" w:hAnsi="Calibri" w:cs="Calibri"/>
          <w:sz w:val="24"/>
          <w:szCs w:val="24"/>
        </w:rPr>
        <w:t xml:space="preserve"> </w:t>
      </w:r>
      <w:r>
        <w:rPr>
          <w:rFonts w:ascii="Calibri" w:eastAsia="Calibri" w:hAnsi="Calibri" w:cs="Calibri"/>
          <w:sz w:val="24"/>
          <w:szCs w:val="24"/>
        </w:rPr>
        <w:t xml:space="preserve">Hard drive, </w:t>
      </w:r>
      <w:r w:rsidR="00B339BB">
        <w:rPr>
          <w:rFonts w:ascii="Calibri" w:eastAsia="Calibri" w:hAnsi="Calibri" w:cs="Calibri"/>
          <w:sz w:val="24"/>
          <w:szCs w:val="24"/>
        </w:rPr>
        <w:t xml:space="preserve">Removable </w:t>
      </w:r>
      <w:proofErr w:type="gramStart"/>
      <w:r w:rsidR="00B339BB">
        <w:rPr>
          <w:rFonts w:ascii="Calibri" w:eastAsia="Calibri" w:hAnsi="Calibri" w:cs="Calibri"/>
          <w:sz w:val="24"/>
          <w:szCs w:val="24"/>
        </w:rPr>
        <w:t>disks ,</w:t>
      </w:r>
      <w:proofErr w:type="gramEnd"/>
      <w:r w:rsidR="00B339BB">
        <w:rPr>
          <w:rFonts w:ascii="Calibri" w:eastAsia="Calibri" w:hAnsi="Calibri" w:cs="Calibri"/>
          <w:sz w:val="24"/>
          <w:szCs w:val="24"/>
        </w:rPr>
        <w:t xml:space="preserve"> Network device, O</w:t>
      </w:r>
      <w:r w:rsidRPr="00F73AB8">
        <w:rPr>
          <w:rFonts w:ascii="Calibri" w:eastAsia="Calibri" w:hAnsi="Calibri" w:cs="Calibri"/>
          <w:sz w:val="24"/>
          <w:szCs w:val="24"/>
        </w:rPr>
        <w:t xml:space="preserve">ptical storage medias etc. contain business critical information when they are no longer in use. </w:t>
      </w:r>
    </w:p>
    <w:p w14:paraId="2F9AA0AC" w14:textId="1C10FB55" w:rsidR="00F73AB8" w:rsidRPr="00F73AB8" w:rsidRDefault="00F73AB8" w:rsidP="00F73AB8">
      <w:pPr>
        <w:pStyle w:val="ListParagraph"/>
        <w:numPr>
          <w:ilvl w:val="0"/>
          <w:numId w:val="8"/>
        </w:numPr>
        <w:autoSpaceDE w:val="0"/>
        <w:autoSpaceDN w:val="0"/>
        <w:adjustRightInd w:val="0"/>
        <w:spacing w:after="0" w:line="240" w:lineRule="auto"/>
        <w:rPr>
          <w:rFonts w:ascii="Calibri" w:eastAsia="Calibri" w:hAnsi="Calibri" w:cs="Calibri"/>
          <w:sz w:val="24"/>
          <w:szCs w:val="24"/>
        </w:rPr>
      </w:pPr>
      <w:r w:rsidRPr="00F73AB8">
        <w:rPr>
          <w:rFonts w:ascii="Calibri" w:eastAsia="Calibri" w:hAnsi="Calibri" w:cs="Calibri"/>
          <w:sz w:val="24"/>
          <w:szCs w:val="24"/>
        </w:rPr>
        <w:t xml:space="preserve">Wipe / degauss hard drive before it reaches to next owner or destination. </w:t>
      </w:r>
    </w:p>
    <w:p w14:paraId="453E6578" w14:textId="1B265F4F" w:rsidR="0073481B" w:rsidRPr="00F73AB8" w:rsidRDefault="00F73AB8" w:rsidP="00F73AB8">
      <w:pPr>
        <w:pStyle w:val="NoSpacing"/>
        <w:numPr>
          <w:ilvl w:val="0"/>
          <w:numId w:val="8"/>
        </w:numPr>
        <w:jc w:val="both"/>
        <w:rPr>
          <w:rFonts w:ascii="Calibri" w:eastAsia="Calibri" w:hAnsi="Calibri" w:cs="Calibri"/>
          <w:sz w:val="24"/>
          <w:szCs w:val="24"/>
        </w:rPr>
      </w:pPr>
      <w:r w:rsidRPr="00F73AB8">
        <w:rPr>
          <w:rFonts w:ascii="Calibri" w:eastAsia="Calibri" w:hAnsi="Calibri" w:cs="Calibri"/>
          <w:sz w:val="24"/>
          <w:szCs w:val="24"/>
        </w:rPr>
        <w:t>Keep record of disposal of sensitive items where possible in order to maintain an audit trail</w:t>
      </w:r>
    </w:p>
    <w:p w14:paraId="65DC35D9" w14:textId="2A73A127" w:rsidR="00137057" w:rsidRPr="00F73AB8" w:rsidRDefault="00137057" w:rsidP="004438EF">
      <w:pPr>
        <w:pStyle w:val="NoSpacing"/>
        <w:jc w:val="both"/>
      </w:pPr>
      <w:bookmarkStart w:id="10" w:name="_GoBack"/>
      <w:bookmarkEnd w:id="10"/>
    </w:p>
    <w:p w14:paraId="047AC47C" w14:textId="77777777" w:rsidR="00C34BE1" w:rsidRDefault="00C34BE1" w:rsidP="00C34BE1">
      <w:pPr>
        <w:pStyle w:val="Heading2"/>
        <w:rPr>
          <w:ins w:id="11" w:author="ramesh vanvari" w:date="2019-09-08T11:24:00Z"/>
          <w:b/>
          <w:sz w:val="28"/>
          <w:szCs w:val="28"/>
        </w:rPr>
      </w:pPr>
      <w:ins w:id="12" w:author="ramesh vanvari" w:date="2019-09-08T11:24:00Z">
        <w:r>
          <w:rPr>
            <w:b/>
            <w:sz w:val="28"/>
            <w:szCs w:val="28"/>
          </w:rPr>
          <w:t>Output</w:t>
        </w:r>
      </w:ins>
    </w:p>
    <w:p w14:paraId="74D08CA1" w14:textId="55EDA6E1" w:rsidR="00C34BE1" w:rsidRDefault="00C34BE1" w:rsidP="00C34BE1">
      <w:pPr>
        <w:rPr>
          <w:ins w:id="13" w:author="ramesh vanvari" w:date="2019-09-08T11:24:00Z"/>
        </w:rPr>
      </w:pPr>
      <w:ins w:id="14" w:author="ramesh vanvari" w:date="2019-09-08T11:24:00Z">
        <w:r w:rsidRPr="00137057">
          <w:t xml:space="preserve">All requests are tracked in the </w:t>
        </w:r>
        <w:proofErr w:type="spellStart"/>
        <w:r w:rsidRPr="00137057">
          <w:t>RevGurus</w:t>
        </w:r>
        <w:proofErr w:type="spellEnd"/>
        <w:r w:rsidRPr="00137057">
          <w:t xml:space="preserve"> ticketing system. The tickets can be viewed by the CISO, </w:t>
        </w:r>
        <w:r>
          <w:t xml:space="preserve">Deputy </w:t>
        </w:r>
      </w:ins>
      <w:proofErr w:type="gramStart"/>
      <w:ins w:id="15" w:author="ramesh vanvari" w:date="2019-09-08T11:25:00Z">
        <w:r>
          <w:t xml:space="preserve">CISO,  </w:t>
        </w:r>
      </w:ins>
      <w:ins w:id="16" w:author="ramesh vanvari" w:date="2019-09-08T11:24:00Z">
        <w:r w:rsidRPr="00137057">
          <w:t>IT</w:t>
        </w:r>
        <w:proofErr w:type="gramEnd"/>
        <w:r w:rsidRPr="00137057">
          <w:t xml:space="preserve"> admin in the Google </w:t>
        </w:r>
        <w:r>
          <w:t xml:space="preserve">during </w:t>
        </w:r>
        <w:r w:rsidRPr="00137057">
          <w:t>review</w:t>
        </w:r>
        <w:r>
          <w:t xml:space="preserve">, external and </w:t>
        </w:r>
        <w:r w:rsidRPr="00137057">
          <w:t xml:space="preserve"> internal audits</w:t>
        </w:r>
        <w:r>
          <w:t>.</w:t>
        </w:r>
      </w:ins>
    </w:p>
    <w:p w14:paraId="30FA1169" w14:textId="77777777" w:rsidR="00C34BE1" w:rsidRPr="00A36FF9" w:rsidRDefault="00C34BE1" w:rsidP="004438EF">
      <w:pPr>
        <w:pStyle w:val="NoSpacing"/>
        <w:jc w:val="both"/>
        <w:rPr>
          <w:rFonts w:ascii="Calibri" w:eastAsia="Calibri" w:hAnsi="Calibri" w:cs="Calibri"/>
          <w:sz w:val="24"/>
          <w:szCs w:val="24"/>
        </w:rPr>
      </w:pPr>
    </w:p>
    <w:p w14:paraId="05C78071" w14:textId="77777777" w:rsidR="0073481B" w:rsidRDefault="0073481B" w:rsidP="0073481B">
      <w:pPr>
        <w:pStyle w:val="Heading1"/>
        <w:rPr>
          <w:b/>
        </w:rPr>
      </w:pPr>
      <w:bookmarkStart w:id="17" w:name="_Toc519777586"/>
      <w:bookmarkStart w:id="18" w:name="_Toc519777656"/>
      <w:bookmarkStart w:id="19" w:name="_Toc524523381"/>
      <w:r>
        <w:rPr>
          <w:b/>
        </w:rPr>
        <w:t>Review / Revision</w:t>
      </w:r>
      <w:bookmarkEnd w:id="17"/>
      <w:bookmarkEnd w:id="18"/>
      <w:bookmarkEnd w:id="19"/>
    </w:p>
    <w:p w14:paraId="51972C57" w14:textId="3359EEC8" w:rsidR="0073481B" w:rsidRPr="00A36FF9" w:rsidRDefault="0073481B" w:rsidP="00F73114">
      <w:pPr>
        <w:pStyle w:val="NoSpacing"/>
        <w:jc w:val="both"/>
        <w:rPr>
          <w:rFonts w:ascii="Calibri" w:eastAsia="Calibri" w:hAnsi="Calibri" w:cs="Calibri"/>
          <w:sz w:val="24"/>
          <w:szCs w:val="24"/>
        </w:rPr>
      </w:pPr>
      <w:r w:rsidRPr="00A36FF9">
        <w:rPr>
          <w:rFonts w:ascii="Calibri" w:eastAsia="Calibri" w:hAnsi="Calibri" w:cs="Calibri"/>
          <w:sz w:val="24"/>
          <w:szCs w:val="24"/>
        </w:rPr>
        <w:t>The Company reserves the right to d</w:t>
      </w:r>
      <w:r w:rsidR="001667A8">
        <w:rPr>
          <w:rFonts w:ascii="Calibri" w:eastAsia="Calibri" w:hAnsi="Calibri" w:cs="Calibri"/>
          <w:sz w:val="24"/>
          <w:szCs w:val="24"/>
        </w:rPr>
        <w:t>ispose</w:t>
      </w:r>
      <w:r w:rsidRPr="00A36FF9">
        <w:rPr>
          <w:rFonts w:ascii="Calibri" w:eastAsia="Calibri" w:hAnsi="Calibri" w:cs="Calibri"/>
          <w:sz w:val="24"/>
          <w:szCs w:val="24"/>
        </w:rPr>
        <w:t xml:space="preserve"> amend at any provisions of this policy at any time at its sole discretion as per the business requirements of </w:t>
      </w:r>
      <w:proofErr w:type="spellStart"/>
      <w:r w:rsidRPr="00A36FF9">
        <w:rPr>
          <w:rFonts w:ascii="Calibri" w:eastAsia="Calibri" w:hAnsi="Calibri" w:cs="Calibri"/>
          <w:sz w:val="24"/>
          <w:szCs w:val="24"/>
        </w:rPr>
        <w:t>RevGurus</w:t>
      </w:r>
      <w:proofErr w:type="spellEnd"/>
      <w:r w:rsidRPr="00A36FF9">
        <w:rPr>
          <w:rFonts w:ascii="Calibri" w:eastAsia="Calibri" w:hAnsi="Calibri" w:cs="Calibri"/>
          <w:sz w:val="24"/>
          <w:szCs w:val="24"/>
        </w:rPr>
        <w:t xml:space="preserve"> Info India Pvt Ltd. When required, the interpretation of the CEO will be final and binding on all parties.  </w:t>
      </w:r>
    </w:p>
    <w:p w14:paraId="2F8CF5C6" w14:textId="77777777" w:rsidR="0073481B" w:rsidRDefault="0073481B" w:rsidP="0073481B">
      <w:pPr>
        <w:pStyle w:val="Heading1"/>
        <w:rPr>
          <w:b/>
        </w:rPr>
      </w:pPr>
      <w:bookmarkStart w:id="20" w:name="_Toc519777587"/>
      <w:bookmarkStart w:id="21" w:name="_Toc519777657"/>
      <w:bookmarkStart w:id="22" w:name="_Toc524523382"/>
      <w:r>
        <w:rPr>
          <w:b/>
        </w:rPr>
        <w:t>Disclaimer</w:t>
      </w:r>
      <w:bookmarkEnd w:id="20"/>
      <w:bookmarkEnd w:id="21"/>
      <w:bookmarkEnd w:id="22"/>
    </w:p>
    <w:p w14:paraId="4DE615DA" w14:textId="5B30247B" w:rsidR="0042791D" w:rsidRDefault="001667A8" w:rsidP="004C2F7A">
      <w:pPr>
        <w:jc w:val="both"/>
        <w:rPr>
          <w:sz w:val="24"/>
          <w:szCs w:val="24"/>
        </w:rPr>
      </w:pPr>
      <w:proofErr w:type="spellStart"/>
      <w:r>
        <w:rPr>
          <w:sz w:val="24"/>
          <w:szCs w:val="24"/>
        </w:rPr>
        <w:t>The</w:t>
      </w:r>
      <w:proofErr w:type="spellEnd"/>
      <w:r>
        <w:rPr>
          <w:sz w:val="24"/>
          <w:szCs w:val="24"/>
        </w:rPr>
        <w:t xml:space="preserve"> IT Team</w:t>
      </w:r>
      <w:r w:rsidR="0073481B" w:rsidRPr="00A36FF9">
        <w:rPr>
          <w:sz w:val="24"/>
          <w:szCs w:val="24"/>
        </w:rPr>
        <w:t xml:space="preserve"> are deemed to keep themselves updated with this 'Standard Operating Procedure' or any revisions thereof. </w:t>
      </w:r>
    </w:p>
    <w:p w14:paraId="222CBEE9" w14:textId="29A4A578" w:rsidR="00137057" w:rsidRDefault="00137057" w:rsidP="004C2F7A">
      <w:pPr>
        <w:jc w:val="both"/>
        <w:rPr>
          <w:sz w:val="24"/>
          <w:szCs w:val="24"/>
        </w:rPr>
      </w:pPr>
    </w:p>
    <w:p w14:paraId="2C6CC89B" w14:textId="77777777" w:rsidR="00137057" w:rsidRPr="004C2F7A" w:rsidRDefault="00137057" w:rsidP="004C2F7A">
      <w:pPr>
        <w:jc w:val="both"/>
        <w:rPr>
          <w:sz w:val="24"/>
          <w:szCs w:val="24"/>
        </w:rPr>
      </w:pPr>
    </w:p>
    <w:sectPr w:rsidR="00137057" w:rsidRPr="004C2F7A" w:rsidSect="001A5781">
      <w:headerReference w:type="default" r:id="rId11"/>
      <w:footerReference w:type="default" r:id="rId12"/>
      <w:type w:val="continuous"/>
      <w:pgSz w:w="11906" w:h="16838" w:code="9"/>
      <w:pgMar w:top="720" w:right="720" w:bottom="720" w:left="720" w:header="0" w:footer="55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7D6818" w14:textId="77777777" w:rsidR="00BC5C32" w:rsidRDefault="00BC5C32" w:rsidP="00736519">
      <w:pPr>
        <w:spacing w:after="0" w:line="240" w:lineRule="auto"/>
      </w:pPr>
      <w:r>
        <w:separator/>
      </w:r>
    </w:p>
  </w:endnote>
  <w:endnote w:type="continuationSeparator" w:id="0">
    <w:p w14:paraId="32A1CAF4" w14:textId="77777777" w:rsidR="00BC5C32" w:rsidRDefault="00BC5C32" w:rsidP="007365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altName w:val="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bril Fatface">
    <w:altName w:val="Times New Roman"/>
    <w:panose1 w:val="00000000000000000000"/>
    <w:charset w:val="00"/>
    <w:family w:val="roman"/>
    <w:notTrueType/>
    <w:pitch w:val="default"/>
  </w:font>
  <w:font w:name="Elephant">
    <w:panose1 w:val="020209040905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95171B" w14:textId="7E2B2FBE" w:rsidR="0073481B" w:rsidRDefault="00F244DC">
    <w:pPr>
      <w:pBdr>
        <w:top w:val="nil"/>
        <w:left w:val="nil"/>
        <w:bottom w:val="nil"/>
        <w:right w:val="nil"/>
        <w:between w:val="nil"/>
      </w:pBdr>
      <w:tabs>
        <w:tab w:val="center" w:pos="4513"/>
        <w:tab w:val="right" w:pos="9026"/>
      </w:tabs>
      <w:spacing w:after="0" w:line="240" w:lineRule="auto"/>
      <w:ind w:left="-1418" w:right="260"/>
      <w:rPr>
        <w:color w:val="000000"/>
      </w:rPr>
    </w:pPr>
    <w:r>
      <w:rPr>
        <w:noProof/>
      </w:rPr>
      <mc:AlternateContent>
        <mc:Choice Requires="wps">
          <w:drawing>
            <wp:anchor distT="0" distB="0" distL="114300" distR="114300" simplePos="0" relativeHeight="251674624" behindDoc="0" locked="0" layoutInCell="1" allowOverlap="1" wp14:anchorId="691B6B11" wp14:editId="28FC9D4C">
              <wp:simplePos x="0" y="0"/>
              <wp:positionH relativeFrom="margin">
                <wp:posOffset>-901700</wp:posOffset>
              </wp:positionH>
              <wp:positionV relativeFrom="paragraph">
                <wp:posOffset>190500</wp:posOffset>
              </wp:positionV>
              <wp:extent cx="10673715" cy="380365"/>
              <wp:effectExtent l="0" t="0" r="0" b="0"/>
              <wp:wrapNone/>
              <wp:docPr id="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673715" cy="380365"/>
                      </a:xfrm>
                      <a:prstGeom prst="rect">
                        <a:avLst/>
                      </a:prstGeom>
                      <a:gradFill>
                        <a:gsLst>
                          <a:gs pos="0">
                            <a:srgbClr val="F08B54"/>
                          </a:gs>
                          <a:gs pos="50000">
                            <a:srgbClr val="F67A26"/>
                          </a:gs>
                          <a:gs pos="100000">
                            <a:srgbClr val="E36A18"/>
                          </a:gs>
                        </a:gsLst>
                        <a:lin ang="5400000" scaled="0"/>
                      </a:gradFill>
                      <a:ln>
                        <a:noFill/>
                      </a:ln>
                    </wps:spPr>
                    <wps:txbx>
                      <w:txbxContent>
                        <w:p w14:paraId="2E5AE0B0" w14:textId="77777777" w:rsidR="0073481B" w:rsidRDefault="0073481B">
                          <w:pPr>
                            <w:spacing w:after="0" w:line="240" w:lineRule="auto"/>
                            <w:textDirection w:val="btLr"/>
                          </w:pPr>
                        </w:p>
                      </w:txbxContent>
                    </wps:txbx>
                    <wps:bodyPr spcFirstLastPara="1" wrap="square" lIns="91425" tIns="91425" rIns="91425" bIns="91425" anchor="ctr" anchorCtr="0"/>
                  </wps:wsp>
                </a:graphicData>
              </a:graphic>
              <wp14:sizeRelH relativeFrom="page">
                <wp14:pctWidth>0</wp14:pctWidth>
              </wp14:sizeRelH>
              <wp14:sizeRelV relativeFrom="page">
                <wp14:pctHeight>0</wp14:pctHeight>
              </wp14:sizeRelV>
            </wp:anchor>
          </w:drawing>
        </mc:Choice>
        <mc:Fallback>
          <w:pict>
            <v:rect w14:anchorId="691B6B11" id="Rectangle 4" o:spid="_x0000_s1029" style="position:absolute;left:0;text-align:left;margin-left:-71pt;margin-top:15pt;width:840.45pt;height:29.9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" fillcolor="#f08b54" stroked="f">
              <v:fill color2="#e36a18" colors="0 #f08b54;.5 #f67a26;1 #e36a18" focus="100%" type="gradient">
                <o:fill v:ext="view" type="gradientUnscaled"/>
              </v:fill>
              <v:textbox inset="2.53958mm,2.53958mm,2.53958mm,2.53958mm">
                <w:txbxContent>
                  <w:p w14:paraId="2E5AE0B0" w14:textId="77777777" w:rsidR="0073481B" w:rsidRDefault="0073481B">
                    <w:pPr>
                      <w:spacing w:after="0" w:line="240" w:lineRule="auto"/>
                      <w:textDirection w:val="btLr"/>
                    </w:pPr>
                  </w:p>
                </w:txbxContent>
              </v:textbox>
              <w10:wrap anchorx="margin"/>
            </v:rect>
          </w:pict>
        </mc:Fallback>
      </mc:AlternateContent>
    </w:r>
    <w:r>
      <w:rPr>
        <w:noProof/>
      </w:rPr>
      <mc:AlternateContent>
        <mc:Choice Requires="wps">
          <w:drawing>
            <wp:anchor distT="0" distB="0" distL="114300" distR="114300" simplePos="0" relativeHeight="251675648" behindDoc="0" locked="0" layoutInCell="1" allowOverlap="1" wp14:anchorId="5BE76156" wp14:editId="67A8A9DB">
              <wp:simplePos x="0" y="0"/>
              <wp:positionH relativeFrom="margin">
                <wp:posOffset>-889000</wp:posOffset>
              </wp:positionH>
              <wp:positionV relativeFrom="paragraph">
                <wp:posOffset>228600</wp:posOffset>
              </wp:positionV>
              <wp:extent cx="10673715" cy="243205"/>
              <wp:effectExtent l="0" t="0" r="0" b="0"/>
              <wp:wrapNone/>
              <wp:docPr id="4"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673715" cy="243205"/>
                      </a:xfrm>
                      <a:prstGeom prst="rect">
                        <a:avLst/>
                      </a:prstGeom>
                      <a:gradFill>
                        <a:gsLst>
                          <a:gs pos="0">
                            <a:srgbClr val="002060"/>
                          </a:gs>
                          <a:gs pos="74000">
                            <a:srgbClr val="9CB6E4"/>
                          </a:gs>
                          <a:gs pos="83000">
                            <a:srgbClr val="A6BDE6"/>
                          </a:gs>
                          <a:gs pos="100000">
                            <a:srgbClr val="C1D1ED"/>
                          </a:gs>
                        </a:gsLst>
                        <a:lin ang="10200000" scaled="0"/>
                      </a:gradFill>
                      <a:ln>
                        <a:noFill/>
                      </a:ln>
                    </wps:spPr>
                    <wps:txbx>
                      <w:txbxContent>
                        <w:p w14:paraId="6480DCA8" w14:textId="77777777" w:rsidR="0073481B" w:rsidRDefault="0073481B">
                          <w:pPr>
                            <w:spacing w:after="0" w:line="240" w:lineRule="auto"/>
                            <w:textDirection w:val="btLr"/>
                          </w:pPr>
                        </w:p>
                      </w:txbxContent>
                    </wps:txbx>
                    <wps:bodyPr spcFirstLastPara="1" wrap="square" lIns="91425" tIns="91425" rIns="91425" bIns="91425" anchor="ctr" anchorCtr="0"/>
                  </wps:wsp>
                </a:graphicData>
              </a:graphic>
              <wp14:sizeRelH relativeFrom="page">
                <wp14:pctWidth>0</wp14:pctWidth>
              </wp14:sizeRelH>
              <wp14:sizeRelV relativeFrom="page">
                <wp14:pctHeight>0</wp14:pctHeight>
              </wp14:sizeRelV>
            </wp:anchor>
          </w:drawing>
        </mc:Choice>
        <mc:Fallback>
          <w:pict>
            <v:rect w14:anchorId="5BE76156" id="Rectangle 8" o:spid="_x0000_s1030" style="position:absolute;left:0;text-align:left;margin-left:-70pt;margin-top:18pt;width:840.45pt;height:19.1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" fillcolor="#002060" stroked="f">
              <v:fill color2="#c1d1ed" angle="280" colors="0 #002060;48497f #9cb6e4;54395f #a6bde6;1 #c1d1ed" focus="100%" type="gradient">
                <o:fill v:ext="view" type="gradientUnscaled"/>
              </v:fill>
              <v:textbox inset="2.53958mm,2.53958mm,2.53958mm,2.53958mm">
                <w:txbxContent>
                  <w:p w14:paraId="6480DCA8" w14:textId="77777777" w:rsidR="0073481B" w:rsidRDefault="0073481B">
                    <w:pPr>
                      <w:spacing w:after="0" w:line="240" w:lineRule="auto"/>
                      <w:textDirection w:val="btLr"/>
                    </w:pPr>
                  </w:p>
                </w:txbxContent>
              </v:textbox>
              <w10:wrap anchorx="margin"/>
            </v:rect>
          </w:pict>
        </mc:Fallback>
      </mc:AlternateContent>
    </w:r>
    <w:r>
      <w:rPr>
        <w:noProof/>
      </w:rPr>
      <mc:AlternateContent>
        <mc:Choice Requires="wps">
          <w:drawing>
            <wp:anchor distT="0" distB="0" distL="114300" distR="114300" simplePos="0" relativeHeight="251676672" behindDoc="0" locked="0" layoutInCell="1" allowOverlap="1" wp14:anchorId="568E0B3D" wp14:editId="0C4FB42A">
              <wp:simplePos x="0" y="0"/>
              <wp:positionH relativeFrom="margin">
                <wp:posOffset>-876300</wp:posOffset>
              </wp:positionH>
              <wp:positionV relativeFrom="paragraph">
                <wp:posOffset>203200</wp:posOffset>
              </wp:positionV>
              <wp:extent cx="923925" cy="264160"/>
              <wp:effectExtent l="0" t="3175" r="0" b="0"/>
              <wp:wrapNone/>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3925" cy="264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29FC44" w14:textId="77777777" w:rsidR="0073481B" w:rsidRDefault="0073481B">
                          <w:pPr>
                            <w:spacing w:line="258" w:lineRule="auto"/>
                            <w:textDirection w:val="btLr"/>
                          </w:pPr>
                          <w:proofErr w:type="spellStart"/>
                          <w:r>
                            <w:rPr>
                              <w:rFonts w:ascii="Abril Fatface" w:eastAsia="Abril Fatface" w:hAnsi="Abril Fatface" w:cs="Abril Fatface"/>
                              <w:b/>
                              <w:i/>
                              <w:color w:val="F18C55"/>
                              <w:sz w:val="24"/>
                            </w:rPr>
                            <w:t>RevGurus</w:t>
                          </w:r>
                          <w:proofErr w:type="spellEnd"/>
                        </w:p>
                      </w:txbxContent>
                    </wps:txbx>
                    <wps:bodyPr rot="0" vert="horz" wrap="square" lIns="0" tIns="45698" rIns="36000" bIns="45698"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68E0B3D" id="Rectangle 2" o:spid="_x0000_s1031" style="position:absolute;left:0;text-align:left;margin-left:-69pt;margin-top:16pt;width:72.75pt;height:20.8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" filled="f" stroked="f">
              <v:textbox inset="0,1.2694mm,1mm,1.2694mm">
                <w:txbxContent>
                  <w:p w14:paraId="5029FC44" w14:textId="77777777" w:rsidR="0073481B" w:rsidRDefault="0073481B">
                    <w:pPr>
                      <w:spacing w:line="258" w:lineRule="auto"/>
                      <w:textDirection w:val="btLr"/>
                    </w:pPr>
                    <w:proofErr w:type="spellStart"/>
                    <w:r>
                      <w:rPr>
                        <w:rFonts w:ascii="Abril Fatface" w:eastAsia="Abril Fatface" w:hAnsi="Abril Fatface" w:cs="Abril Fatface"/>
                        <w:b/>
                        <w:i/>
                        <w:color w:val="F18C55"/>
                        <w:sz w:val="24"/>
                      </w:rPr>
                      <w:t>RevGurus</w:t>
                    </w:r>
                    <w:proofErr w:type="spellEnd"/>
                  </w:p>
                </w:txbxContent>
              </v:textbox>
              <w10:wrap anchorx="margin"/>
            </v:rect>
          </w:pict>
        </mc:Fallback>
      </mc:AlternateContent>
    </w:r>
    <w:r>
      <w:rPr>
        <w:noProof/>
      </w:rPr>
      <mc:AlternateContent>
        <mc:Choice Requires="wps">
          <w:drawing>
            <wp:anchor distT="0" distB="0" distL="114300" distR="114300" simplePos="0" relativeHeight="251677696" behindDoc="0" locked="0" layoutInCell="1" allowOverlap="1" wp14:anchorId="22520BB0" wp14:editId="3343AEC6">
              <wp:simplePos x="0" y="0"/>
              <wp:positionH relativeFrom="margin">
                <wp:posOffset>2273300</wp:posOffset>
              </wp:positionH>
              <wp:positionV relativeFrom="paragraph">
                <wp:posOffset>254000</wp:posOffset>
              </wp:positionV>
              <wp:extent cx="923925" cy="242570"/>
              <wp:effectExtent l="0" t="0" r="0" b="0"/>
              <wp:wrapNone/>
              <wp:docPr id="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23925" cy="242570"/>
                      </a:xfrm>
                      <a:prstGeom prst="rect">
                        <a:avLst/>
                      </a:prstGeom>
                      <a:noFill/>
                      <a:ln>
                        <a:noFill/>
                      </a:ln>
                    </wps:spPr>
                    <wps:txbx>
                      <w:txbxContent>
                        <w:p w14:paraId="5094F476" w14:textId="77777777" w:rsidR="0073481B" w:rsidRDefault="0073481B">
                          <w:pPr>
                            <w:spacing w:line="258" w:lineRule="auto"/>
                            <w:jc w:val="center"/>
                            <w:textDirection w:val="btLr"/>
                          </w:pPr>
                          <w:proofErr w:type="spellStart"/>
                          <w:r>
                            <w:rPr>
                              <w:color w:val="FFFFFF"/>
                            </w:rPr>
                            <w:t>RevGurus</w:t>
                          </w:r>
                          <w:proofErr w:type="spellEnd"/>
                        </w:p>
                      </w:txbxContent>
                    </wps:txbx>
                    <wps:bodyPr spcFirstLastPara="1" wrap="square" lIns="0" tIns="0" rIns="0" bIns="0" anchor="t" anchorCtr="0"/>
                  </wps:wsp>
                </a:graphicData>
              </a:graphic>
              <wp14:sizeRelH relativeFrom="page">
                <wp14:pctWidth>0</wp14:pctWidth>
              </wp14:sizeRelH>
              <wp14:sizeRelV relativeFrom="page">
                <wp14:pctHeight>0</wp14:pctHeight>
              </wp14:sizeRelV>
            </wp:anchor>
          </w:drawing>
        </mc:Choice>
        <mc:Fallback>
          <w:pict>
            <v:rect w14:anchorId="22520BB0" id="Rectangle 6" o:spid="_x0000_s1032" style="position:absolute;left:0;text-align:left;margin-left:179pt;margin-top:20pt;width:72.75pt;height:19.1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" filled="f" stroked="f">
              <v:textbox inset="0,0,0,0">
                <w:txbxContent>
                  <w:p w14:paraId="5094F476" w14:textId="77777777" w:rsidR="0073481B" w:rsidRDefault="0073481B">
                    <w:pPr>
                      <w:spacing w:line="258" w:lineRule="auto"/>
                      <w:jc w:val="center"/>
                      <w:textDirection w:val="btLr"/>
                    </w:pPr>
                    <w:proofErr w:type="spellStart"/>
                    <w:r>
                      <w:rPr>
                        <w:color w:val="FFFFFF"/>
                      </w:rPr>
                      <w:t>RevGurus</w:t>
                    </w:r>
                    <w:proofErr w:type="spellEnd"/>
                  </w:p>
                </w:txbxContent>
              </v:textbox>
              <w10:wrap anchorx="margin"/>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822560" w14:textId="77777777" w:rsidR="00103747" w:rsidRDefault="00103747" w:rsidP="00E97A7B">
    <w:pPr>
      <w:pStyle w:val="Header"/>
    </w:pPr>
  </w:p>
  <w:p w14:paraId="52E089BF" w14:textId="77777777" w:rsidR="00103747" w:rsidRDefault="00103747" w:rsidP="008A17D5">
    <w:pPr>
      <w:pStyle w:val="Footer"/>
      <w:tabs>
        <w:tab w:val="clear" w:pos="4513"/>
        <w:tab w:val="clear" w:pos="9026"/>
        <w:tab w:val="left" w:pos="5676"/>
      </w:tabs>
    </w:pPr>
    <w:r>
      <w:tab/>
    </w:r>
  </w:p>
  <w:p w14:paraId="0B11553B" w14:textId="11C2B26C" w:rsidR="00103747" w:rsidRDefault="00F244DC" w:rsidP="005906C0">
    <w:pPr>
      <w:pStyle w:val="Footer"/>
      <w:ind w:left="-1418" w:right="260"/>
    </w:pPr>
    <w:r>
      <w:rPr>
        <w:noProof/>
        <w:lang w:val="en-US"/>
      </w:rPr>
      <mc:AlternateContent>
        <mc:Choice Requires="wps">
          <w:drawing>
            <wp:anchor distT="0" distB="0" distL="114300" distR="114300" simplePos="0" relativeHeight="251669504" behindDoc="0" locked="0" layoutInCell="1" allowOverlap="1" wp14:anchorId="3D5A732B" wp14:editId="1AD252E4">
              <wp:simplePos x="0" y="0"/>
              <wp:positionH relativeFrom="column">
                <wp:posOffset>2870200</wp:posOffset>
              </wp:positionH>
              <wp:positionV relativeFrom="paragraph">
                <wp:posOffset>292735</wp:posOffset>
              </wp:positionV>
              <wp:extent cx="546735" cy="233045"/>
              <wp:effectExtent l="0" t="0" r="0" b="0"/>
              <wp:wrapNone/>
              <wp:docPr id="69"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6735" cy="233045"/>
                      </a:xfrm>
                      <a:prstGeom prst="rect">
                        <a:avLst/>
                      </a:prstGeom>
                      <a:noFill/>
                      <a:ln w="6350">
                        <a:noFill/>
                      </a:ln>
                    </wps:spPr>
                    <wps:txbx>
                      <w:txbxContent>
                        <w:p w14:paraId="0D733939" w14:textId="769D463E" w:rsidR="00103747" w:rsidRPr="008A17D5" w:rsidRDefault="00103747" w:rsidP="00360CAD">
                          <w:pPr>
                            <w:rPr>
                              <w:color w:val="FFFFFF" w:themeColor="background1"/>
                            </w:rPr>
                          </w:pPr>
                          <w:proofErr w:type="spellStart"/>
                          <w:r w:rsidRPr="008A17D5">
                            <w:rPr>
                              <w:color w:val="FFFFFF" w:themeColor="background1"/>
                            </w:rPr>
                            <w:t>RevGuru</w:t>
                          </w:r>
                          <w:r w:rsidR="005F4880">
                            <w:rPr>
                              <w:color w:val="FFFFFF" w:themeColor="background1"/>
                            </w:rPr>
                            <w:t>s</w:t>
                          </w:r>
                          <w:proofErr w:type="spellEnd"/>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3D5A732B" id="_x0000_t202" coordsize="21600,21600" o:spt="202" path="m,l,21600r21600,l21600,xe">
              <v:stroke joinstyle="miter"/>
              <v:path gradientshapeok="t" o:connecttype="rect"/>
            </v:shapetype>
            <v:shape id="Text Box 69" o:spid="_x0000_s1033" type="#_x0000_t202" style="position:absolute;left:0;text-align:left;margin-left:226pt;margin-top:23.05pt;width:43.05pt;height:18.35pt;z-index:2516695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" filled="f" stroked="f" strokeweight=".5pt">
              <v:textbox inset="0,0,0,0">
                <w:txbxContent>
                  <w:p w14:paraId="0D733939" w14:textId="769D463E" w:rsidR="00103747" w:rsidRPr="008A17D5" w:rsidRDefault="00103747" w:rsidP="00360CAD">
                    <w:pPr>
                      <w:rPr>
                        <w:color w:val="FFFFFF" w:themeColor="background1"/>
                      </w:rPr>
                    </w:pPr>
                    <w:proofErr w:type="spellStart"/>
                    <w:r w:rsidRPr="008A17D5">
                      <w:rPr>
                        <w:color w:val="FFFFFF" w:themeColor="background1"/>
                      </w:rPr>
                      <w:t>RevGuru</w:t>
                    </w:r>
                    <w:r w:rsidR="005F4880">
                      <w:rPr>
                        <w:color w:val="FFFFFF" w:themeColor="background1"/>
                      </w:rPr>
                      <w:t>s</w:t>
                    </w:r>
                    <w:proofErr w:type="spellEnd"/>
                  </w:p>
                </w:txbxContent>
              </v:textbox>
            </v:shape>
          </w:pict>
        </mc:Fallback>
      </mc:AlternateContent>
    </w:r>
    <w:r>
      <w:rPr>
        <w:noProof/>
        <w:lang w:val="en-US"/>
      </w:rPr>
      <mc:AlternateContent>
        <mc:Choice Requires="wps">
          <w:drawing>
            <wp:anchor distT="0" distB="0" distL="114300" distR="114300" simplePos="0" relativeHeight="251678720" behindDoc="0" locked="0" layoutInCell="1" allowOverlap="1" wp14:anchorId="5533C005" wp14:editId="3D0CC9BC">
              <wp:simplePos x="0" y="0"/>
              <wp:positionH relativeFrom="margin">
                <wp:posOffset>-435610</wp:posOffset>
              </wp:positionH>
              <wp:positionV relativeFrom="paragraph">
                <wp:posOffset>254000</wp:posOffset>
              </wp:positionV>
              <wp:extent cx="923925" cy="264160"/>
              <wp:effectExtent l="2540" t="0" r="0" b="0"/>
              <wp:wrapNone/>
              <wp:docPr id="1"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3925" cy="264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894AC4" w14:textId="77777777" w:rsidR="00BB0FB3" w:rsidRDefault="00BB0FB3" w:rsidP="00BB0FB3">
                          <w:pPr>
                            <w:spacing w:line="258" w:lineRule="auto"/>
                            <w:textDirection w:val="btLr"/>
                          </w:pPr>
                          <w:proofErr w:type="spellStart"/>
                          <w:r>
                            <w:rPr>
                              <w:rFonts w:ascii="Abril Fatface" w:eastAsia="Abril Fatface" w:hAnsi="Abril Fatface" w:cs="Abril Fatface"/>
                              <w:b/>
                              <w:i/>
                              <w:color w:val="F18C55"/>
                              <w:sz w:val="24"/>
                            </w:rPr>
                            <w:t>RevGurus</w:t>
                          </w:r>
                          <w:proofErr w:type="spellEnd"/>
                        </w:p>
                      </w:txbxContent>
                    </wps:txbx>
                    <wps:bodyPr rot="0" vert="horz" wrap="square" lIns="0" tIns="45698" rIns="36000" bIns="45698"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533C005" id="Rectangle 26" o:spid="_x0000_s1034" style="position:absolute;left:0;text-align:left;margin-left:-34.3pt;margin-top:20pt;width:72.75pt;height:20.8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" filled="f" stroked="f">
              <v:textbox inset="0,1.2694mm,1mm,1.2694mm">
                <w:txbxContent>
                  <w:p w14:paraId="49894AC4" w14:textId="77777777" w:rsidR="00BB0FB3" w:rsidRDefault="00BB0FB3" w:rsidP="00BB0FB3">
                    <w:pPr>
                      <w:spacing w:line="258" w:lineRule="auto"/>
                      <w:textDirection w:val="btLr"/>
                    </w:pPr>
                    <w:proofErr w:type="spellStart"/>
                    <w:r>
                      <w:rPr>
                        <w:rFonts w:ascii="Abril Fatface" w:eastAsia="Abril Fatface" w:hAnsi="Abril Fatface" w:cs="Abril Fatface"/>
                        <w:b/>
                        <w:i/>
                        <w:color w:val="F18C55"/>
                        <w:sz w:val="24"/>
                      </w:rPr>
                      <w:t>RevGurus</w:t>
                    </w:r>
                    <w:proofErr w:type="spellEnd"/>
                  </w:p>
                </w:txbxContent>
              </v:textbox>
              <w10:wrap anchorx="margin"/>
            </v:rect>
          </w:pict>
        </mc:Fallback>
      </mc:AlternateContent>
    </w:r>
    <w:r>
      <w:rPr>
        <w:noProof/>
        <w:lang w:val="en-US"/>
      </w:rPr>
      <mc:AlternateContent>
        <mc:Choice Requires="wps">
          <w:drawing>
            <wp:anchor distT="0" distB="0" distL="114300" distR="114300" simplePos="0" relativeHeight="251667456" behindDoc="0" locked="0" layoutInCell="1" allowOverlap="1" wp14:anchorId="520117A1" wp14:editId="77145039">
              <wp:simplePos x="0" y="0"/>
              <wp:positionH relativeFrom="column">
                <wp:posOffset>-892810</wp:posOffset>
              </wp:positionH>
              <wp:positionV relativeFrom="paragraph">
                <wp:posOffset>276860</wp:posOffset>
              </wp:positionV>
              <wp:extent cx="10664190" cy="233680"/>
              <wp:effectExtent l="57150" t="38100" r="41910" b="52070"/>
              <wp:wrapNone/>
              <wp:docPr id="36"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664190" cy="233680"/>
                      </a:xfrm>
                      <a:prstGeom prst="rect">
                        <a:avLst/>
                      </a:prstGeom>
                      <a:gradFill>
                        <a:gsLst>
                          <a:gs pos="0">
                            <a:srgbClr val="002060"/>
                          </a:gs>
                          <a:gs pos="100000">
                            <a:srgbClr val="3669C2">
                              <a:lumMod val="30000"/>
                              <a:lumOff val="70000"/>
                            </a:srgbClr>
                          </a:gs>
                          <a:gs pos="83000">
                            <a:schemeClr val="accent1">
                              <a:satMod val="110000"/>
                              <a:shade val="100000"/>
                              <a:lumMod val="45000"/>
                              <a:lumOff val="55000"/>
                            </a:schemeClr>
                          </a:gs>
                          <a:gs pos="74000">
                            <a:schemeClr val="accent1">
                              <a:satMod val="120000"/>
                              <a:shade val="78000"/>
                              <a:lumMod val="45000"/>
                              <a:lumOff val="55000"/>
                            </a:schemeClr>
                          </a:gs>
                        </a:gsLst>
                        <a:lin ang="10200000" scaled="0"/>
                      </a:gradFill>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49C40515" id="Rectangle 36" o:spid="_x0000_s1026" style="position:absolute;margin-left:-70.3pt;margin-top:21.8pt;width:839.7pt;height:18.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" fillcolor="#002060" stroked="f">
              <v:fill color2="#c2d2ee" rotate="t" angle="280" colors="0 #002060;48497f #9db7e6;54395f #a8bfe7;1 #c2d2ee" focus="100%" type="gradient">
                <o:fill v:ext="view" type="gradientUnscaled"/>
              </v:fill>
              <v:shadow on="t" color="black" opacity="41287f" offset="0,1.5pt"/>
            </v:rect>
          </w:pict>
        </mc:Fallback>
      </mc:AlternateContent>
    </w:r>
    <w:r>
      <w:rPr>
        <w:noProof/>
        <w:lang w:val="en-US"/>
      </w:rPr>
      <mc:AlternateContent>
        <mc:Choice Requires="wps">
          <w:drawing>
            <wp:anchor distT="0" distB="0" distL="114300" distR="114300" simplePos="0" relativeHeight="251666432" behindDoc="0" locked="0" layoutInCell="1" allowOverlap="1" wp14:anchorId="0EF4619E" wp14:editId="46C75EC2">
              <wp:simplePos x="0" y="0"/>
              <wp:positionH relativeFrom="column">
                <wp:posOffset>-903605</wp:posOffset>
              </wp:positionH>
              <wp:positionV relativeFrom="paragraph">
                <wp:posOffset>198120</wp:posOffset>
              </wp:positionV>
              <wp:extent cx="10664190" cy="370840"/>
              <wp:effectExtent l="57150" t="38100" r="41910" b="48260"/>
              <wp:wrapNone/>
              <wp:docPr id="2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664190" cy="370840"/>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509F5C37" id="Rectangle 29" o:spid="_x0000_s1026" style="position:absolute;margin-left:-71.15pt;margin-top:15.6pt;width:839.7pt;height:29.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" fillcolor="#ee853d [3029]" stroked="f">
              <v:fill color2="#ec7a2d [3173]" rotate="t" colors="0 #f18c55;.5 #f67b28;1 #e56b17" focus="100%" type="gradient">
                <o:fill v:ext="view" type="gradientUnscaled"/>
              </v:fill>
              <v:shadow on="t" color="black" opacity="41287f" offset="0,1.5pt"/>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0AF416" w14:textId="77777777" w:rsidR="00BC5C32" w:rsidRDefault="00BC5C32" w:rsidP="00736519">
      <w:pPr>
        <w:spacing w:after="0" w:line="240" w:lineRule="auto"/>
      </w:pPr>
      <w:bookmarkStart w:id="0" w:name="_Hlk512929322"/>
      <w:bookmarkEnd w:id="0"/>
      <w:r>
        <w:separator/>
      </w:r>
    </w:p>
  </w:footnote>
  <w:footnote w:type="continuationSeparator" w:id="0">
    <w:p w14:paraId="3E241D27" w14:textId="77777777" w:rsidR="00BC5C32" w:rsidRDefault="00BC5C32" w:rsidP="007365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561183" w14:textId="6DEF4D73" w:rsidR="0073481B" w:rsidRDefault="00F244DC">
    <w:pPr>
      <w:pBdr>
        <w:top w:val="nil"/>
        <w:left w:val="nil"/>
        <w:bottom w:val="nil"/>
        <w:right w:val="nil"/>
        <w:between w:val="nil"/>
      </w:pBdr>
      <w:tabs>
        <w:tab w:val="center" w:pos="4513"/>
        <w:tab w:val="right" w:pos="9026"/>
      </w:tabs>
      <w:spacing w:after="0" w:line="240" w:lineRule="auto"/>
      <w:rPr>
        <w:color w:val="000000"/>
      </w:rPr>
    </w:pPr>
    <w:r>
      <w:rPr>
        <w:noProof/>
      </w:rPr>
      <mc:AlternateContent>
        <mc:Choice Requires="wps">
          <w:drawing>
            <wp:anchor distT="0" distB="0" distL="114300" distR="114300" simplePos="0" relativeHeight="251671552" behindDoc="0" locked="0" layoutInCell="1" allowOverlap="1" wp14:anchorId="7C72F0FB" wp14:editId="3312A922">
              <wp:simplePos x="0" y="0"/>
              <wp:positionH relativeFrom="margin">
                <wp:posOffset>-901700</wp:posOffset>
              </wp:positionH>
              <wp:positionV relativeFrom="paragraph">
                <wp:posOffset>0</wp:posOffset>
              </wp:positionV>
              <wp:extent cx="10673715" cy="328295"/>
              <wp:effectExtent l="0" t="0" r="0" b="0"/>
              <wp:wrapNone/>
              <wp:docPr id="10"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673715" cy="328295"/>
                      </a:xfrm>
                      <a:prstGeom prst="rect">
                        <a:avLst/>
                      </a:prstGeom>
                      <a:gradFill>
                        <a:gsLst>
                          <a:gs pos="0">
                            <a:srgbClr val="002060"/>
                          </a:gs>
                          <a:gs pos="74000">
                            <a:srgbClr val="9CB6E4"/>
                          </a:gs>
                          <a:gs pos="83000">
                            <a:srgbClr val="A6BDE6"/>
                          </a:gs>
                          <a:gs pos="100000">
                            <a:srgbClr val="C1D1ED"/>
                          </a:gs>
                        </a:gsLst>
                        <a:lin ang="10200000" scaled="0"/>
                      </a:gradFill>
                      <a:ln>
                        <a:noFill/>
                      </a:ln>
                    </wps:spPr>
                    <wps:txbx>
                      <w:txbxContent>
                        <w:p w14:paraId="5051B3FA" w14:textId="77777777" w:rsidR="0073481B" w:rsidRDefault="0073481B">
                          <w:pPr>
                            <w:spacing w:after="0" w:line="240" w:lineRule="auto"/>
                            <w:textDirection w:val="btLr"/>
                          </w:pPr>
                        </w:p>
                      </w:txbxContent>
                    </wps:txbx>
                    <wps:bodyPr spcFirstLastPara="1" wrap="square" lIns="91425" tIns="91425" rIns="91425" bIns="91425" anchor="ctr" anchorCtr="0"/>
                  </wps:wsp>
                </a:graphicData>
              </a:graphic>
              <wp14:sizeRelH relativeFrom="page">
                <wp14:pctWidth>0</wp14:pctWidth>
              </wp14:sizeRelH>
              <wp14:sizeRelV relativeFrom="page">
                <wp14:pctHeight>0</wp14:pctHeight>
              </wp14:sizeRelV>
            </wp:anchor>
          </w:drawing>
        </mc:Choice>
        <mc:Fallback>
          <w:pict>
            <v:rect w14:anchorId="7C72F0FB" id="Rectangle 5" o:spid="_x0000_s1026" style="position:absolute;margin-left:-71pt;margin-top:0;width:840.45pt;height:25.8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" fillcolor="#002060" stroked="f">
              <v:fill color2="#c1d1ed" angle="280" colors="0 #002060;48497f #9cb6e4;54395f #a6bde6;1 #c1d1ed" focus="100%" type="gradient">
                <o:fill v:ext="view" type="gradientUnscaled"/>
              </v:fill>
              <v:textbox inset="2.53958mm,2.53958mm,2.53958mm,2.53958mm">
                <w:txbxContent>
                  <w:p w14:paraId="5051B3FA" w14:textId="77777777" w:rsidR="0073481B" w:rsidRDefault="0073481B">
                    <w:pPr>
                      <w:spacing w:after="0" w:line="240" w:lineRule="auto"/>
                      <w:textDirection w:val="btLr"/>
                    </w:pPr>
                  </w:p>
                </w:txbxContent>
              </v:textbox>
              <w10:wrap anchorx="margin"/>
            </v:rect>
          </w:pict>
        </mc:Fallback>
      </mc:AlternateContent>
    </w:r>
    <w:r>
      <w:rPr>
        <w:noProof/>
      </w:rPr>
      <mc:AlternateContent>
        <mc:Choice Requires="wps">
          <w:drawing>
            <wp:anchor distT="0" distB="0" distL="114300" distR="114300" simplePos="0" relativeHeight="251672576" behindDoc="0" locked="0" layoutInCell="1" allowOverlap="1" wp14:anchorId="6093B854" wp14:editId="4D2DABB4">
              <wp:simplePos x="0" y="0"/>
              <wp:positionH relativeFrom="margin">
                <wp:posOffset>-901700</wp:posOffset>
              </wp:positionH>
              <wp:positionV relativeFrom="paragraph">
                <wp:posOffset>101600</wp:posOffset>
              </wp:positionV>
              <wp:extent cx="10673715" cy="232410"/>
              <wp:effectExtent l="0" t="0" r="0" b="0"/>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673715" cy="232410"/>
                      </a:xfrm>
                      <a:prstGeom prst="rect">
                        <a:avLst/>
                      </a:prstGeom>
                      <a:gradFill>
                        <a:gsLst>
                          <a:gs pos="0">
                            <a:srgbClr val="F08B54"/>
                          </a:gs>
                          <a:gs pos="50000">
                            <a:srgbClr val="F67A26"/>
                          </a:gs>
                          <a:gs pos="100000">
                            <a:srgbClr val="E36A18"/>
                          </a:gs>
                        </a:gsLst>
                        <a:lin ang="5400000" scaled="0"/>
                      </a:gradFill>
                      <a:ln>
                        <a:noFill/>
                      </a:ln>
                    </wps:spPr>
                    <wps:txbx>
                      <w:txbxContent>
                        <w:p w14:paraId="64BBE77E" w14:textId="77777777" w:rsidR="0073481B" w:rsidRDefault="0073481B">
                          <w:pPr>
                            <w:spacing w:after="0" w:line="240" w:lineRule="auto"/>
                            <w:textDirection w:val="btLr"/>
                          </w:pPr>
                        </w:p>
                      </w:txbxContent>
                    </wps:txbx>
                    <wps:bodyPr spcFirstLastPara="1" wrap="square" lIns="91425" tIns="91425" rIns="91425" bIns="91425" anchor="ctr" anchorCtr="0"/>
                  </wps:wsp>
                </a:graphicData>
              </a:graphic>
              <wp14:sizeRelH relativeFrom="page">
                <wp14:pctWidth>0</wp14:pctWidth>
              </wp14:sizeRelH>
              <wp14:sizeRelV relativeFrom="page">
                <wp14:pctHeight>0</wp14:pctHeight>
              </wp14:sizeRelV>
            </wp:anchor>
          </w:drawing>
        </mc:Choice>
        <mc:Fallback>
          <w:pict>
            <v:rect w14:anchorId="6093B854" id="Rectangle 9" o:spid="_x0000_s1027" style="position:absolute;margin-left:-71pt;margin-top:8pt;width:840.45pt;height:18.3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" fillcolor="#f08b54" stroked="f">
              <v:fill color2="#e36a18" colors="0 #f08b54;.5 #f67a26;1 #e36a18" focus="100%" type="gradient">
                <o:fill v:ext="view" type="gradientUnscaled"/>
              </v:fill>
              <v:textbox inset="2.53958mm,2.53958mm,2.53958mm,2.53958mm">
                <w:txbxContent>
                  <w:p w14:paraId="64BBE77E" w14:textId="77777777" w:rsidR="0073481B" w:rsidRDefault="0073481B">
                    <w:pPr>
                      <w:spacing w:after="0" w:line="240" w:lineRule="auto"/>
                      <w:textDirection w:val="btLr"/>
                    </w:pPr>
                  </w:p>
                </w:txbxContent>
              </v:textbox>
              <w10:wrap anchorx="margin"/>
            </v:rect>
          </w:pict>
        </mc:Fallback>
      </mc:AlternateContent>
    </w:r>
    <w:r>
      <w:rPr>
        <w:noProof/>
      </w:rPr>
      <mc:AlternateContent>
        <mc:Choice Requires="wps">
          <w:drawing>
            <wp:anchor distT="0" distB="0" distL="114300" distR="114300" simplePos="0" relativeHeight="251673600" behindDoc="0" locked="0" layoutInCell="1" allowOverlap="1" wp14:anchorId="1E136521" wp14:editId="70C898AB">
              <wp:simplePos x="0" y="0"/>
              <wp:positionH relativeFrom="margin">
                <wp:posOffset>647700</wp:posOffset>
              </wp:positionH>
              <wp:positionV relativeFrom="paragraph">
                <wp:posOffset>-12700</wp:posOffset>
              </wp:positionV>
              <wp:extent cx="6098540" cy="352425"/>
              <wp:effectExtent l="0" t="19050" r="16510" b="9525"/>
              <wp:wrapNone/>
              <wp:docPr id="7" name="Chord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0800000">
                        <a:off x="0" y="0"/>
                        <a:ext cx="6098540" cy="352425"/>
                      </a:xfrm>
                      <a:prstGeom prst="chord">
                        <a:avLst>
                          <a:gd name="adj1" fmla="val 437536"/>
                          <a:gd name="adj2" fmla="val 16238870"/>
                        </a:avLst>
                      </a:prstGeom>
                      <a:solidFill>
                        <a:srgbClr val="002060"/>
                      </a:solidFill>
                      <a:ln w="12700" cap="flat" cmpd="sng">
                        <a:solidFill>
                          <a:srgbClr val="31538F"/>
                        </a:solidFill>
                        <a:prstDash val="solid"/>
                        <a:miter lim="800000"/>
                        <a:headEnd type="none" w="sm" len="sm"/>
                        <a:tailEnd type="none" w="sm" len="sm"/>
                      </a:ln>
                    </wps:spPr>
                    <wps:txbx>
                      <w:txbxContent>
                        <w:p w14:paraId="58D3806D" w14:textId="77777777" w:rsidR="0073481B" w:rsidRDefault="0073481B">
                          <w:pPr>
                            <w:spacing w:after="0" w:line="240" w:lineRule="auto"/>
                            <w:textDirection w:val="btLr"/>
                          </w:pPr>
                        </w:p>
                      </w:txbxContent>
                    </wps:txbx>
                    <wps:bodyPr spcFirstLastPara="1" wrap="square" lIns="91425" tIns="91425" rIns="91425" bIns="91425" anchor="ctr" anchorCtr="0"/>
                  </wps:wsp>
                </a:graphicData>
              </a:graphic>
              <wp14:sizeRelH relativeFrom="page">
                <wp14:pctWidth>0</wp14:pctWidth>
              </wp14:sizeRelH>
              <wp14:sizeRelV relativeFrom="page">
                <wp14:pctHeight>0</wp14:pctHeight>
              </wp14:sizeRelV>
            </wp:anchor>
          </w:drawing>
        </mc:Choice>
        <mc:Fallback>
          <w:pict>
            <v:shape w14:anchorId="1E136521" id="Chord 7" o:spid="_x0000_s1028" style="position:absolute;margin-left:51pt;margin-top:-1pt;width:480.2pt;height:27.75pt;rotation:180;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coordsize="6098540,3524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" adj="-11796480,,5400" path="m4304263,336809v-399226,10419,-832611,15744,-1270652,15614c429145,351650,-960821,174726,743399,60910,1323057,22198,2165386,-33,3051254,l4304263,336809xe" fillcolor="#002060" strokecolor="#31538f" strokeweight="1pt">
              <v:stroke startarrowwidth="narrow" startarrowlength="short" endarrowwidth="narrow" endarrowlength="short" joinstyle="miter"/>
              <v:formulas/>
              <v:path arrowok="t" o:connecttype="custom" o:connectlocs="4304263,336809;3033611,352423;743399,60910;3051254,0;4304263,336809" o:connectangles="0,0,0,0,0" textboxrect="0,0,6098540,352425"/>
              <v:textbox inset="2.53958mm,2.53958mm,2.53958mm,2.53958mm">
                <w:txbxContent>
                  <w:p w14:paraId="58D3806D" w14:textId="77777777" w:rsidR="0073481B" w:rsidRDefault="0073481B">
                    <w:pPr>
                      <w:spacing w:after="0" w:line="240" w:lineRule="auto"/>
                      <w:textDirection w:val="btLr"/>
                    </w:pPr>
                  </w:p>
                </w:txbxContent>
              </v:textbox>
              <w10:wrap anchorx="margin"/>
            </v:shape>
          </w:pict>
        </mc:Fallback>
      </mc:AlternateContent>
    </w:r>
  </w:p>
  <w:p w14:paraId="76EAC44D" w14:textId="77777777" w:rsidR="0073481B" w:rsidRDefault="0073481B">
    <w:pPr>
      <w:pBdr>
        <w:top w:val="nil"/>
        <w:left w:val="nil"/>
        <w:bottom w:val="nil"/>
        <w:right w:val="nil"/>
        <w:between w:val="nil"/>
      </w:pBdr>
      <w:tabs>
        <w:tab w:val="center" w:pos="4513"/>
        <w:tab w:val="right" w:pos="9026"/>
      </w:tabs>
      <w:spacing w:after="0" w:line="240" w:lineRule="auto"/>
      <w:rPr>
        <w:color w:val="000000"/>
      </w:rPr>
    </w:pPr>
  </w:p>
  <w:p w14:paraId="2779A59A" w14:textId="77777777" w:rsidR="0073481B" w:rsidRDefault="0073481B">
    <w:pPr>
      <w:pBdr>
        <w:top w:val="nil"/>
        <w:left w:val="nil"/>
        <w:bottom w:val="nil"/>
        <w:right w:val="nil"/>
        <w:between w:val="nil"/>
      </w:pBdr>
      <w:tabs>
        <w:tab w:val="center" w:pos="4513"/>
        <w:tab w:val="right" w:pos="9026"/>
      </w:tabs>
      <w:spacing w:after="0" w:line="240" w:lineRule="auto"/>
      <w:rPr>
        <w:color w:val="000000"/>
      </w:rPr>
    </w:pPr>
  </w:p>
  <w:p w14:paraId="00D2C084" w14:textId="77777777" w:rsidR="0073481B" w:rsidRDefault="0073481B">
    <w:pPr>
      <w:pBdr>
        <w:top w:val="nil"/>
        <w:left w:val="nil"/>
        <w:bottom w:val="nil"/>
        <w:right w:val="nil"/>
        <w:between w:val="nil"/>
      </w:pBdr>
      <w:tabs>
        <w:tab w:val="center" w:pos="4513"/>
        <w:tab w:val="right" w:pos="9026"/>
      </w:tabs>
      <w:spacing w:after="0" w:line="240" w:lineRule="auto"/>
      <w:rPr>
        <w:color w:val="000000"/>
      </w:rPr>
    </w:pPr>
  </w:p>
  <w:p w14:paraId="30304AF1" w14:textId="77777777" w:rsidR="0073481B" w:rsidRDefault="0073481B">
    <w:pPr>
      <w:pBdr>
        <w:top w:val="nil"/>
        <w:left w:val="nil"/>
        <w:bottom w:val="nil"/>
        <w:right w:val="nil"/>
        <w:between w:val="nil"/>
      </w:pBdr>
      <w:tabs>
        <w:tab w:val="center" w:pos="4513"/>
        <w:tab w:val="right" w:pos="9026"/>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okmarkStart w:id="23" w:name="_Hlk485789637"/>
  <w:bookmarkStart w:id="24" w:name="_Hlk485789638"/>
  <w:bookmarkStart w:id="25" w:name="_Hlk485789639"/>
  <w:bookmarkStart w:id="26" w:name="_Hlk485789640"/>
  <w:bookmarkStart w:id="27" w:name="_Hlk485789641"/>
  <w:bookmarkStart w:id="28" w:name="_Hlk485789642"/>
  <w:p w14:paraId="4FA34951" w14:textId="0044C8FD" w:rsidR="00103747" w:rsidRDefault="00F244DC" w:rsidP="00044929">
    <w:pPr>
      <w:pStyle w:val="Header"/>
    </w:pPr>
    <w:r>
      <w:rPr>
        <w:rFonts w:ascii="Elephant" w:hAnsi="Elephant"/>
        <w:noProof/>
        <w:color w:val="ED7D31" w:themeColor="accent2"/>
        <w:sz w:val="36"/>
        <w:szCs w:val="36"/>
        <w:lang w:val="en-US"/>
      </w:rPr>
      <mc:AlternateContent>
        <mc:Choice Requires="wps">
          <w:drawing>
            <wp:anchor distT="0" distB="0" distL="114300" distR="114300" simplePos="0" relativeHeight="251664384" behindDoc="0" locked="0" layoutInCell="1" allowOverlap="1" wp14:anchorId="40972153" wp14:editId="6FE6B1ED">
              <wp:simplePos x="0" y="0"/>
              <wp:positionH relativeFrom="column">
                <wp:posOffset>659130</wp:posOffset>
              </wp:positionH>
              <wp:positionV relativeFrom="paragraph">
                <wp:posOffset>-10795</wp:posOffset>
              </wp:positionV>
              <wp:extent cx="6085840" cy="339725"/>
              <wp:effectExtent l="0" t="19050" r="10160" b="3175"/>
              <wp:wrapNone/>
              <wp:docPr id="25" name="Chord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0800000">
                        <a:off x="0" y="0"/>
                        <a:ext cx="6085840" cy="339725"/>
                      </a:xfrm>
                      <a:prstGeom prst="chord">
                        <a:avLst>
                          <a:gd name="adj1" fmla="val 437536"/>
                          <a:gd name="adj2" fmla="val 16238870"/>
                        </a:avLst>
                      </a:prstGeom>
                      <a:solidFill>
                        <a:srgbClr val="00206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3894A8BF" id="Chord 25" o:spid="_x0000_s1026" style="position:absolute;margin-left:51.9pt;margin-top:-.85pt;width:479.2pt;height:26.75pt;rotation:18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coordsize="6085840,339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" path="m4259600,325556v-388439,9459,-807991,14284,-1231776,14167c403901,338997,-974391,165629,776370,56526,1354037,20527,2179055,-31,3044831,l4259600,325556xe" fillcolor="#002060" strokecolor="#1f3763 [1604]" strokeweight="1pt">
              <v:stroke joinstyle="miter"/>
              <v:path arrowok="t" o:connecttype="custom" o:connectlocs="4259600,325556;3027824,339723;776370,56526;3044831,0;4259600,325556" o:connectangles="0,0,0,0,0"/>
            </v:shape>
          </w:pict>
        </mc:Fallback>
      </mc:AlternateContent>
    </w:r>
    <w:r>
      <w:rPr>
        <w:noProof/>
        <w:lang w:val="en-US"/>
      </w:rPr>
      <mc:AlternateContent>
        <mc:Choice Requires="wps">
          <w:drawing>
            <wp:anchor distT="0" distB="0" distL="114300" distR="114300" simplePos="0" relativeHeight="251662336" behindDoc="0" locked="0" layoutInCell="1" allowOverlap="1" wp14:anchorId="00E64473" wp14:editId="2E27F725">
              <wp:simplePos x="0" y="0"/>
              <wp:positionH relativeFrom="column">
                <wp:posOffset>-903605</wp:posOffset>
              </wp:positionH>
              <wp:positionV relativeFrom="paragraph">
                <wp:posOffset>8255</wp:posOffset>
              </wp:positionV>
              <wp:extent cx="10664190" cy="318770"/>
              <wp:effectExtent l="57150" t="38100" r="41910" b="6223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664190" cy="318770"/>
                      </a:xfrm>
                      <a:prstGeom prst="rect">
                        <a:avLst/>
                      </a:prstGeom>
                      <a:gradFill>
                        <a:gsLst>
                          <a:gs pos="0">
                            <a:srgbClr val="002060"/>
                          </a:gs>
                          <a:gs pos="100000">
                            <a:srgbClr val="3669C2">
                              <a:lumMod val="30000"/>
                              <a:lumOff val="70000"/>
                            </a:srgbClr>
                          </a:gs>
                          <a:gs pos="83000">
                            <a:schemeClr val="accent1">
                              <a:satMod val="110000"/>
                              <a:shade val="100000"/>
                              <a:lumMod val="45000"/>
                              <a:lumOff val="55000"/>
                            </a:schemeClr>
                          </a:gs>
                          <a:gs pos="74000">
                            <a:schemeClr val="accent1">
                              <a:satMod val="120000"/>
                              <a:shade val="78000"/>
                              <a:lumMod val="45000"/>
                              <a:lumOff val="55000"/>
                            </a:schemeClr>
                          </a:gs>
                        </a:gsLst>
                        <a:lin ang="10200000" scaled="0"/>
                      </a:gradFill>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175C4B9" id="Rectangle 6" o:spid="_x0000_s1026" style="position:absolute;margin-left:-71.15pt;margin-top:.65pt;width:839.7pt;height:25.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" fillcolor="#002060" stroked="f">
              <v:fill color2="#c2d2ee" rotate="t" angle="280" colors="0 #002060;48497f #9db7e6;54395f #a8bfe7;1 #c2d2ee" focus="100%" type="gradient">
                <o:fill v:ext="view" type="gradientUnscaled"/>
              </v:fill>
              <v:shadow on="t" color="black" opacity="41287f" offset="0,1.5pt"/>
            </v:rect>
          </w:pict>
        </mc:Fallback>
      </mc:AlternateContent>
    </w:r>
    <w:r>
      <w:rPr>
        <w:noProof/>
        <w:lang w:val="en-US"/>
      </w:rPr>
      <mc:AlternateContent>
        <mc:Choice Requires="wps">
          <w:drawing>
            <wp:anchor distT="0" distB="0" distL="114300" distR="114300" simplePos="0" relativeHeight="251663360" behindDoc="0" locked="0" layoutInCell="1" allowOverlap="1" wp14:anchorId="1CDC9458" wp14:editId="7188AB30">
              <wp:simplePos x="0" y="0"/>
              <wp:positionH relativeFrom="column">
                <wp:posOffset>-903605</wp:posOffset>
              </wp:positionH>
              <wp:positionV relativeFrom="paragraph">
                <wp:posOffset>117475</wp:posOffset>
              </wp:positionV>
              <wp:extent cx="10664190" cy="222885"/>
              <wp:effectExtent l="57150" t="38100" r="41910" b="62865"/>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664190" cy="22288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6180883" id="Rectangle 8" o:spid="_x0000_s1026" style="position:absolute;margin-left:-71.15pt;margin-top:9.25pt;width:839.7pt;height:17.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" fillcolor="#ee853d [3029]" stroked="f">
              <v:fill color2="#ec7a2d [3173]" rotate="t" colors="0 #f18c55;.5 #f67b28;1 #e56b17" focus="100%" type="gradient">
                <o:fill v:ext="view" type="gradientUnscaled"/>
              </v:fill>
              <v:shadow on="t" color="black" opacity="41287f" offset="0,1.5pt"/>
            </v:rect>
          </w:pict>
        </mc:Fallback>
      </mc:AlternateContent>
    </w:r>
    <w:bookmarkEnd w:id="23"/>
    <w:bookmarkEnd w:id="24"/>
    <w:bookmarkEnd w:id="25"/>
    <w:bookmarkEnd w:id="26"/>
    <w:bookmarkEnd w:id="27"/>
    <w:bookmarkEnd w:id="28"/>
  </w:p>
  <w:p w14:paraId="46407D65" w14:textId="77777777" w:rsidR="00103747" w:rsidRPr="00044929" w:rsidRDefault="00103747" w:rsidP="004C59C1">
    <w:pPr>
      <w:pStyle w:val="Header"/>
      <w:spacing w:line="48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164B9E"/>
    <w:multiLevelType w:val="hybridMultilevel"/>
    <w:tmpl w:val="47146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C14064"/>
    <w:multiLevelType w:val="hybridMultilevel"/>
    <w:tmpl w:val="1AE2D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875147"/>
    <w:multiLevelType w:val="hybridMultilevel"/>
    <w:tmpl w:val="C47A3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5A6714"/>
    <w:multiLevelType w:val="hybridMultilevel"/>
    <w:tmpl w:val="5406B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E66137"/>
    <w:multiLevelType w:val="hybridMultilevel"/>
    <w:tmpl w:val="69B60D5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F31B8C"/>
    <w:multiLevelType w:val="hybridMultilevel"/>
    <w:tmpl w:val="DA08F3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8EA0AEF"/>
    <w:multiLevelType w:val="hybridMultilevel"/>
    <w:tmpl w:val="2624A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762DC8"/>
    <w:multiLevelType w:val="hybridMultilevel"/>
    <w:tmpl w:val="2CCAB1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732D516A"/>
    <w:multiLevelType w:val="hybridMultilevel"/>
    <w:tmpl w:val="1110ED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7"/>
  </w:num>
  <w:num w:numId="3">
    <w:abstractNumId w:val="8"/>
  </w:num>
  <w:num w:numId="4">
    <w:abstractNumId w:val="2"/>
  </w:num>
  <w:num w:numId="5">
    <w:abstractNumId w:val="4"/>
  </w:num>
  <w:num w:numId="6">
    <w:abstractNumId w:val="3"/>
  </w:num>
  <w:num w:numId="7">
    <w:abstractNumId w:val="5"/>
  </w:num>
  <w:num w:numId="8">
    <w:abstractNumId w:val="1"/>
  </w:num>
  <w:num w:numId="9">
    <w:abstractNumId w:val="0"/>
  </w:num>
  <w:numIdMacAtCleanup w:val="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amesh vanvari">
    <w15:presenceInfo w15:providerId="Windows Live" w15:userId="c1cb88d84579e3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02C"/>
    <w:rsid w:val="00000F24"/>
    <w:rsid w:val="00002B32"/>
    <w:rsid w:val="00007BCD"/>
    <w:rsid w:val="00010D3A"/>
    <w:rsid w:val="0001134A"/>
    <w:rsid w:val="000131BC"/>
    <w:rsid w:val="00013E60"/>
    <w:rsid w:val="000147B3"/>
    <w:rsid w:val="00020467"/>
    <w:rsid w:val="0002644F"/>
    <w:rsid w:val="00031810"/>
    <w:rsid w:val="00032F50"/>
    <w:rsid w:val="00040EA6"/>
    <w:rsid w:val="000434BF"/>
    <w:rsid w:val="00044929"/>
    <w:rsid w:val="00044A18"/>
    <w:rsid w:val="00047E7A"/>
    <w:rsid w:val="00051682"/>
    <w:rsid w:val="00051E42"/>
    <w:rsid w:val="00053C6F"/>
    <w:rsid w:val="00055834"/>
    <w:rsid w:val="00062E16"/>
    <w:rsid w:val="000674A6"/>
    <w:rsid w:val="00082048"/>
    <w:rsid w:val="000828EF"/>
    <w:rsid w:val="00082F69"/>
    <w:rsid w:val="000833C5"/>
    <w:rsid w:val="00087208"/>
    <w:rsid w:val="000A790B"/>
    <w:rsid w:val="000A7C40"/>
    <w:rsid w:val="000B105D"/>
    <w:rsid w:val="000B40EC"/>
    <w:rsid w:val="000B5235"/>
    <w:rsid w:val="000B5460"/>
    <w:rsid w:val="000C4785"/>
    <w:rsid w:val="000C7599"/>
    <w:rsid w:val="000D1AC4"/>
    <w:rsid w:val="000D3D61"/>
    <w:rsid w:val="000D714C"/>
    <w:rsid w:val="000D7FB8"/>
    <w:rsid w:val="000E0055"/>
    <w:rsid w:val="000E13D1"/>
    <w:rsid w:val="000E16D4"/>
    <w:rsid w:val="000E26C0"/>
    <w:rsid w:val="000E2FC4"/>
    <w:rsid w:val="000F0BEC"/>
    <w:rsid w:val="000F2C14"/>
    <w:rsid w:val="000F3A3F"/>
    <w:rsid w:val="000F5028"/>
    <w:rsid w:val="000F6EBA"/>
    <w:rsid w:val="00102E34"/>
    <w:rsid w:val="00102F59"/>
    <w:rsid w:val="00103747"/>
    <w:rsid w:val="00104ABA"/>
    <w:rsid w:val="00107F9B"/>
    <w:rsid w:val="00111305"/>
    <w:rsid w:val="00111A95"/>
    <w:rsid w:val="00114AC5"/>
    <w:rsid w:val="00115212"/>
    <w:rsid w:val="00115F10"/>
    <w:rsid w:val="00117599"/>
    <w:rsid w:val="00117E84"/>
    <w:rsid w:val="00121F37"/>
    <w:rsid w:val="00122218"/>
    <w:rsid w:val="00125C5C"/>
    <w:rsid w:val="0012619C"/>
    <w:rsid w:val="001267C1"/>
    <w:rsid w:val="0012694C"/>
    <w:rsid w:val="00133CD3"/>
    <w:rsid w:val="00134520"/>
    <w:rsid w:val="00137057"/>
    <w:rsid w:val="001377FD"/>
    <w:rsid w:val="00141E15"/>
    <w:rsid w:val="0014620D"/>
    <w:rsid w:val="001516BC"/>
    <w:rsid w:val="00153291"/>
    <w:rsid w:val="00154174"/>
    <w:rsid w:val="00157A31"/>
    <w:rsid w:val="00165D22"/>
    <w:rsid w:val="001667A8"/>
    <w:rsid w:val="00171680"/>
    <w:rsid w:val="00171A35"/>
    <w:rsid w:val="0017287F"/>
    <w:rsid w:val="00176E64"/>
    <w:rsid w:val="00177944"/>
    <w:rsid w:val="0018000E"/>
    <w:rsid w:val="0018349C"/>
    <w:rsid w:val="00187498"/>
    <w:rsid w:val="00187BCF"/>
    <w:rsid w:val="00192CB9"/>
    <w:rsid w:val="00195539"/>
    <w:rsid w:val="001977D8"/>
    <w:rsid w:val="00197A68"/>
    <w:rsid w:val="001A0682"/>
    <w:rsid w:val="001A0753"/>
    <w:rsid w:val="001A5384"/>
    <w:rsid w:val="001A56A9"/>
    <w:rsid w:val="001A5781"/>
    <w:rsid w:val="001B071C"/>
    <w:rsid w:val="001B28AD"/>
    <w:rsid w:val="001B47DC"/>
    <w:rsid w:val="001C0641"/>
    <w:rsid w:val="001C17A3"/>
    <w:rsid w:val="001C23B5"/>
    <w:rsid w:val="001C2ACA"/>
    <w:rsid w:val="001C3883"/>
    <w:rsid w:val="001C7DB0"/>
    <w:rsid w:val="001D40BA"/>
    <w:rsid w:val="001D4FF9"/>
    <w:rsid w:val="001D59A1"/>
    <w:rsid w:val="001D648F"/>
    <w:rsid w:val="001D6AC6"/>
    <w:rsid w:val="001D759F"/>
    <w:rsid w:val="001D7B81"/>
    <w:rsid w:val="001E16EC"/>
    <w:rsid w:val="001E4C8D"/>
    <w:rsid w:val="001F00E2"/>
    <w:rsid w:val="001F5DCD"/>
    <w:rsid w:val="001F6EBB"/>
    <w:rsid w:val="0020448C"/>
    <w:rsid w:val="002063A4"/>
    <w:rsid w:val="002124CB"/>
    <w:rsid w:val="00215095"/>
    <w:rsid w:val="0022004C"/>
    <w:rsid w:val="00220603"/>
    <w:rsid w:val="00221E06"/>
    <w:rsid w:val="0022306E"/>
    <w:rsid w:val="00223A73"/>
    <w:rsid w:val="00230C60"/>
    <w:rsid w:val="0023174C"/>
    <w:rsid w:val="002335E1"/>
    <w:rsid w:val="002335F8"/>
    <w:rsid w:val="002345A4"/>
    <w:rsid w:val="00235D43"/>
    <w:rsid w:val="00237514"/>
    <w:rsid w:val="002412D4"/>
    <w:rsid w:val="00243333"/>
    <w:rsid w:val="002441CB"/>
    <w:rsid w:val="00245175"/>
    <w:rsid w:val="002479DA"/>
    <w:rsid w:val="002523F9"/>
    <w:rsid w:val="002526CD"/>
    <w:rsid w:val="00254228"/>
    <w:rsid w:val="0026144F"/>
    <w:rsid w:val="002614C3"/>
    <w:rsid w:val="00264BB8"/>
    <w:rsid w:val="00266099"/>
    <w:rsid w:val="002713EC"/>
    <w:rsid w:val="00273603"/>
    <w:rsid w:val="00273D6E"/>
    <w:rsid w:val="0027467E"/>
    <w:rsid w:val="00286981"/>
    <w:rsid w:val="0029175B"/>
    <w:rsid w:val="00294AEF"/>
    <w:rsid w:val="00296683"/>
    <w:rsid w:val="002972B5"/>
    <w:rsid w:val="002A31F2"/>
    <w:rsid w:val="002A48C5"/>
    <w:rsid w:val="002B137D"/>
    <w:rsid w:val="002B2C88"/>
    <w:rsid w:val="002B51D6"/>
    <w:rsid w:val="002B53D0"/>
    <w:rsid w:val="002C12D4"/>
    <w:rsid w:val="002C385D"/>
    <w:rsid w:val="002C408E"/>
    <w:rsid w:val="002C4B72"/>
    <w:rsid w:val="002C5C92"/>
    <w:rsid w:val="002C73D7"/>
    <w:rsid w:val="002D04FF"/>
    <w:rsid w:val="002D3B83"/>
    <w:rsid w:val="002D48DB"/>
    <w:rsid w:val="002D507B"/>
    <w:rsid w:val="002D50BE"/>
    <w:rsid w:val="002D632E"/>
    <w:rsid w:val="002D6364"/>
    <w:rsid w:val="002E0BD9"/>
    <w:rsid w:val="002E1F5D"/>
    <w:rsid w:val="002E21A1"/>
    <w:rsid w:val="002E556E"/>
    <w:rsid w:val="002E690F"/>
    <w:rsid w:val="002E6CCC"/>
    <w:rsid w:val="002E72D6"/>
    <w:rsid w:val="002E7451"/>
    <w:rsid w:val="002F3963"/>
    <w:rsid w:val="002F64A8"/>
    <w:rsid w:val="002F69E8"/>
    <w:rsid w:val="002F700E"/>
    <w:rsid w:val="003018C3"/>
    <w:rsid w:val="00303BE3"/>
    <w:rsid w:val="00312067"/>
    <w:rsid w:val="0031246A"/>
    <w:rsid w:val="00313B22"/>
    <w:rsid w:val="00325EDC"/>
    <w:rsid w:val="003274AD"/>
    <w:rsid w:val="00327CBD"/>
    <w:rsid w:val="0033079F"/>
    <w:rsid w:val="00333147"/>
    <w:rsid w:val="003340A6"/>
    <w:rsid w:val="00337987"/>
    <w:rsid w:val="00341559"/>
    <w:rsid w:val="00341723"/>
    <w:rsid w:val="00342459"/>
    <w:rsid w:val="00342653"/>
    <w:rsid w:val="00344828"/>
    <w:rsid w:val="00345B59"/>
    <w:rsid w:val="0034628F"/>
    <w:rsid w:val="0035553F"/>
    <w:rsid w:val="00360CAD"/>
    <w:rsid w:val="00361CAA"/>
    <w:rsid w:val="0036283A"/>
    <w:rsid w:val="0036473B"/>
    <w:rsid w:val="003656F4"/>
    <w:rsid w:val="003657A3"/>
    <w:rsid w:val="00371FE1"/>
    <w:rsid w:val="00373548"/>
    <w:rsid w:val="003746CC"/>
    <w:rsid w:val="0037628F"/>
    <w:rsid w:val="00376D2E"/>
    <w:rsid w:val="00380B20"/>
    <w:rsid w:val="00380B7A"/>
    <w:rsid w:val="00383D74"/>
    <w:rsid w:val="00384E9F"/>
    <w:rsid w:val="00387CCE"/>
    <w:rsid w:val="003919C3"/>
    <w:rsid w:val="00393A23"/>
    <w:rsid w:val="00394F36"/>
    <w:rsid w:val="003954C4"/>
    <w:rsid w:val="00395E34"/>
    <w:rsid w:val="0039712C"/>
    <w:rsid w:val="003A043E"/>
    <w:rsid w:val="003A14DA"/>
    <w:rsid w:val="003A1F04"/>
    <w:rsid w:val="003A21B5"/>
    <w:rsid w:val="003A2357"/>
    <w:rsid w:val="003A5DBD"/>
    <w:rsid w:val="003A6535"/>
    <w:rsid w:val="003B1335"/>
    <w:rsid w:val="003B1ACF"/>
    <w:rsid w:val="003B2AF5"/>
    <w:rsid w:val="003B391C"/>
    <w:rsid w:val="003B6346"/>
    <w:rsid w:val="003B7BD6"/>
    <w:rsid w:val="003C459D"/>
    <w:rsid w:val="003D4DD0"/>
    <w:rsid w:val="003D607C"/>
    <w:rsid w:val="003D7DC1"/>
    <w:rsid w:val="003E2351"/>
    <w:rsid w:val="003E2DC3"/>
    <w:rsid w:val="003E473A"/>
    <w:rsid w:val="003E7D0B"/>
    <w:rsid w:val="003F03F2"/>
    <w:rsid w:val="003F3349"/>
    <w:rsid w:val="003F6D15"/>
    <w:rsid w:val="004047E0"/>
    <w:rsid w:val="00406735"/>
    <w:rsid w:val="00410130"/>
    <w:rsid w:val="00410D1D"/>
    <w:rsid w:val="004122D8"/>
    <w:rsid w:val="004127F6"/>
    <w:rsid w:val="00413C99"/>
    <w:rsid w:val="0041771E"/>
    <w:rsid w:val="004178E8"/>
    <w:rsid w:val="00420CC7"/>
    <w:rsid w:val="004235C5"/>
    <w:rsid w:val="004245D8"/>
    <w:rsid w:val="0042791D"/>
    <w:rsid w:val="00433D34"/>
    <w:rsid w:val="004354F2"/>
    <w:rsid w:val="00436004"/>
    <w:rsid w:val="00436766"/>
    <w:rsid w:val="00437DBE"/>
    <w:rsid w:val="004438EF"/>
    <w:rsid w:val="00443D59"/>
    <w:rsid w:val="00443E64"/>
    <w:rsid w:val="00444C18"/>
    <w:rsid w:val="004476DE"/>
    <w:rsid w:val="0045061E"/>
    <w:rsid w:val="00453A0F"/>
    <w:rsid w:val="0045419B"/>
    <w:rsid w:val="00454EC3"/>
    <w:rsid w:val="0045609D"/>
    <w:rsid w:val="00456F08"/>
    <w:rsid w:val="00457135"/>
    <w:rsid w:val="00461312"/>
    <w:rsid w:val="004616BB"/>
    <w:rsid w:val="00471120"/>
    <w:rsid w:val="00481AB8"/>
    <w:rsid w:val="00483339"/>
    <w:rsid w:val="00483854"/>
    <w:rsid w:val="004879DD"/>
    <w:rsid w:val="00487B6E"/>
    <w:rsid w:val="00492627"/>
    <w:rsid w:val="004A102C"/>
    <w:rsid w:val="004A3175"/>
    <w:rsid w:val="004A3526"/>
    <w:rsid w:val="004A4DA5"/>
    <w:rsid w:val="004A6309"/>
    <w:rsid w:val="004A6494"/>
    <w:rsid w:val="004B03A8"/>
    <w:rsid w:val="004B5D8B"/>
    <w:rsid w:val="004B6512"/>
    <w:rsid w:val="004C2F7A"/>
    <w:rsid w:val="004C59C1"/>
    <w:rsid w:val="004D0406"/>
    <w:rsid w:val="004D14C3"/>
    <w:rsid w:val="004D1CB9"/>
    <w:rsid w:val="004D1FA2"/>
    <w:rsid w:val="004D3477"/>
    <w:rsid w:val="004D78DB"/>
    <w:rsid w:val="004E0105"/>
    <w:rsid w:val="004E04CC"/>
    <w:rsid w:val="004E2D0A"/>
    <w:rsid w:val="004E305E"/>
    <w:rsid w:val="004E39B6"/>
    <w:rsid w:val="004E411B"/>
    <w:rsid w:val="004E44F1"/>
    <w:rsid w:val="004E7B94"/>
    <w:rsid w:val="004F034A"/>
    <w:rsid w:val="00502216"/>
    <w:rsid w:val="005041B8"/>
    <w:rsid w:val="00515BCB"/>
    <w:rsid w:val="00516687"/>
    <w:rsid w:val="00520077"/>
    <w:rsid w:val="00521682"/>
    <w:rsid w:val="005258CA"/>
    <w:rsid w:val="00527FA5"/>
    <w:rsid w:val="0053260B"/>
    <w:rsid w:val="00533112"/>
    <w:rsid w:val="005335FC"/>
    <w:rsid w:val="00536317"/>
    <w:rsid w:val="00536524"/>
    <w:rsid w:val="00536B56"/>
    <w:rsid w:val="0054394E"/>
    <w:rsid w:val="00550392"/>
    <w:rsid w:val="005539F8"/>
    <w:rsid w:val="00557DCA"/>
    <w:rsid w:val="005667A9"/>
    <w:rsid w:val="00566A87"/>
    <w:rsid w:val="00567BA4"/>
    <w:rsid w:val="005710E2"/>
    <w:rsid w:val="00571DB6"/>
    <w:rsid w:val="00582EF7"/>
    <w:rsid w:val="005876B1"/>
    <w:rsid w:val="005906C0"/>
    <w:rsid w:val="00590A46"/>
    <w:rsid w:val="005933E0"/>
    <w:rsid w:val="005959B7"/>
    <w:rsid w:val="005967B7"/>
    <w:rsid w:val="00596DDB"/>
    <w:rsid w:val="00597C55"/>
    <w:rsid w:val="005A0E91"/>
    <w:rsid w:val="005A50E5"/>
    <w:rsid w:val="005B09CE"/>
    <w:rsid w:val="005B3722"/>
    <w:rsid w:val="005B39D3"/>
    <w:rsid w:val="005B4196"/>
    <w:rsid w:val="005B505F"/>
    <w:rsid w:val="005C0253"/>
    <w:rsid w:val="005C05F5"/>
    <w:rsid w:val="005C1E40"/>
    <w:rsid w:val="005C2540"/>
    <w:rsid w:val="005C30DA"/>
    <w:rsid w:val="005C6560"/>
    <w:rsid w:val="005D001A"/>
    <w:rsid w:val="005D309F"/>
    <w:rsid w:val="005D64EC"/>
    <w:rsid w:val="005E2C36"/>
    <w:rsid w:val="005E6640"/>
    <w:rsid w:val="005E7927"/>
    <w:rsid w:val="005F3493"/>
    <w:rsid w:val="005F4195"/>
    <w:rsid w:val="005F4880"/>
    <w:rsid w:val="005F63CA"/>
    <w:rsid w:val="005F683E"/>
    <w:rsid w:val="00602BFD"/>
    <w:rsid w:val="00604F5F"/>
    <w:rsid w:val="006072EE"/>
    <w:rsid w:val="006073A0"/>
    <w:rsid w:val="0061055E"/>
    <w:rsid w:val="006143D6"/>
    <w:rsid w:val="00615500"/>
    <w:rsid w:val="00621D87"/>
    <w:rsid w:val="00621FFF"/>
    <w:rsid w:val="006234AA"/>
    <w:rsid w:val="006255CA"/>
    <w:rsid w:val="00625947"/>
    <w:rsid w:val="00632D69"/>
    <w:rsid w:val="006410CA"/>
    <w:rsid w:val="00641EE3"/>
    <w:rsid w:val="00642320"/>
    <w:rsid w:val="006445CA"/>
    <w:rsid w:val="00644AF1"/>
    <w:rsid w:val="00644BD6"/>
    <w:rsid w:val="0065052F"/>
    <w:rsid w:val="00651752"/>
    <w:rsid w:val="00651E78"/>
    <w:rsid w:val="006535EF"/>
    <w:rsid w:val="006628FE"/>
    <w:rsid w:val="00663861"/>
    <w:rsid w:val="00663D67"/>
    <w:rsid w:val="00663DF1"/>
    <w:rsid w:val="0066605C"/>
    <w:rsid w:val="006673D2"/>
    <w:rsid w:val="0066755C"/>
    <w:rsid w:val="00671409"/>
    <w:rsid w:val="006732D1"/>
    <w:rsid w:val="006736C7"/>
    <w:rsid w:val="00677374"/>
    <w:rsid w:val="0068258D"/>
    <w:rsid w:val="006853DA"/>
    <w:rsid w:val="00685BBF"/>
    <w:rsid w:val="006873A7"/>
    <w:rsid w:val="00691095"/>
    <w:rsid w:val="006934F3"/>
    <w:rsid w:val="0069566F"/>
    <w:rsid w:val="00695BAC"/>
    <w:rsid w:val="006A1145"/>
    <w:rsid w:val="006A5451"/>
    <w:rsid w:val="006A6191"/>
    <w:rsid w:val="006B11BD"/>
    <w:rsid w:val="006B2DE0"/>
    <w:rsid w:val="006B78BF"/>
    <w:rsid w:val="006C3AC6"/>
    <w:rsid w:val="006C3C4F"/>
    <w:rsid w:val="006C46A3"/>
    <w:rsid w:val="006C5348"/>
    <w:rsid w:val="006C727B"/>
    <w:rsid w:val="006C7355"/>
    <w:rsid w:val="006C7446"/>
    <w:rsid w:val="006D312D"/>
    <w:rsid w:val="006D4FBF"/>
    <w:rsid w:val="006D58BE"/>
    <w:rsid w:val="006D5B6D"/>
    <w:rsid w:val="006D6909"/>
    <w:rsid w:val="006D710C"/>
    <w:rsid w:val="006D7161"/>
    <w:rsid w:val="006D731B"/>
    <w:rsid w:val="006E0362"/>
    <w:rsid w:val="006E1F51"/>
    <w:rsid w:val="006E2079"/>
    <w:rsid w:val="006E6664"/>
    <w:rsid w:val="006E701E"/>
    <w:rsid w:val="006E7AF0"/>
    <w:rsid w:val="006F0413"/>
    <w:rsid w:val="006F199B"/>
    <w:rsid w:val="006F3AA2"/>
    <w:rsid w:val="00703E1B"/>
    <w:rsid w:val="00704F06"/>
    <w:rsid w:val="007101BC"/>
    <w:rsid w:val="0071204A"/>
    <w:rsid w:val="007127F1"/>
    <w:rsid w:val="007157C4"/>
    <w:rsid w:val="00720BA7"/>
    <w:rsid w:val="00730437"/>
    <w:rsid w:val="00731546"/>
    <w:rsid w:val="0073481B"/>
    <w:rsid w:val="007350CC"/>
    <w:rsid w:val="00736519"/>
    <w:rsid w:val="00737E76"/>
    <w:rsid w:val="00737FC6"/>
    <w:rsid w:val="007404AA"/>
    <w:rsid w:val="00741492"/>
    <w:rsid w:val="00742A89"/>
    <w:rsid w:val="00742AE8"/>
    <w:rsid w:val="00743577"/>
    <w:rsid w:val="00746C01"/>
    <w:rsid w:val="00753E19"/>
    <w:rsid w:val="007614B3"/>
    <w:rsid w:val="00763B6E"/>
    <w:rsid w:val="00767EC4"/>
    <w:rsid w:val="007711B8"/>
    <w:rsid w:val="007756EC"/>
    <w:rsid w:val="007760B9"/>
    <w:rsid w:val="007773E8"/>
    <w:rsid w:val="00781F1C"/>
    <w:rsid w:val="00783FCC"/>
    <w:rsid w:val="00785160"/>
    <w:rsid w:val="00785CF4"/>
    <w:rsid w:val="0079136C"/>
    <w:rsid w:val="00795E12"/>
    <w:rsid w:val="007A132E"/>
    <w:rsid w:val="007A353E"/>
    <w:rsid w:val="007A3A57"/>
    <w:rsid w:val="007A5421"/>
    <w:rsid w:val="007B17E7"/>
    <w:rsid w:val="007B3BB7"/>
    <w:rsid w:val="007C0FCA"/>
    <w:rsid w:val="007C3EAC"/>
    <w:rsid w:val="007C49FC"/>
    <w:rsid w:val="007C6F28"/>
    <w:rsid w:val="007C7933"/>
    <w:rsid w:val="007D0841"/>
    <w:rsid w:val="007D2C81"/>
    <w:rsid w:val="007D4463"/>
    <w:rsid w:val="007D5415"/>
    <w:rsid w:val="007E0056"/>
    <w:rsid w:val="007E18C5"/>
    <w:rsid w:val="007E5E2F"/>
    <w:rsid w:val="007E69E2"/>
    <w:rsid w:val="007E7354"/>
    <w:rsid w:val="007E7E1F"/>
    <w:rsid w:val="007F1BCF"/>
    <w:rsid w:val="007F379E"/>
    <w:rsid w:val="00801C8F"/>
    <w:rsid w:val="0080426C"/>
    <w:rsid w:val="00807B9A"/>
    <w:rsid w:val="00807FBB"/>
    <w:rsid w:val="00810784"/>
    <w:rsid w:val="008108BE"/>
    <w:rsid w:val="00814A66"/>
    <w:rsid w:val="00817331"/>
    <w:rsid w:val="00826BB5"/>
    <w:rsid w:val="008311D1"/>
    <w:rsid w:val="0083202D"/>
    <w:rsid w:val="00832716"/>
    <w:rsid w:val="00843141"/>
    <w:rsid w:val="00845922"/>
    <w:rsid w:val="0085044B"/>
    <w:rsid w:val="008505FE"/>
    <w:rsid w:val="00854711"/>
    <w:rsid w:val="008563A4"/>
    <w:rsid w:val="00860202"/>
    <w:rsid w:val="00861EBF"/>
    <w:rsid w:val="008620D9"/>
    <w:rsid w:val="008633A9"/>
    <w:rsid w:val="0086387B"/>
    <w:rsid w:val="008665EE"/>
    <w:rsid w:val="00870651"/>
    <w:rsid w:val="008707BD"/>
    <w:rsid w:val="00873976"/>
    <w:rsid w:val="00873CAE"/>
    <w:rsid w:val="008747B6"/>
    <w:rsid w:val="00877BC7"/>
    <w:rsid w:val="008802E3"/>
    <w:rsid w:val="008857C4"/>
    <w:rsid w:val="0089064B"/>
    <w:rsid w:val="008941C7"/>
    <w:rsid w:val="00896A5B"/>
    <w:rsid w:val="00896C60"/>
    <w:rsid w:val="008A15E1"/>
    <w:rsid w:val="008A17D5"/>
    <w:rsid w:val="008A19F8"/>
    <w:rsid w:val="008A1AAF"/>
    <w:rsid w:val="008A1D8D"/>
    <w:rsid w:val="008A4659"/>
    <w:rsid w:val="008A558B"/>
    <w:rsid w:val="008B11B4"/>
    <w:rsid w:val="008B1875"/>
    <w:rsid w:val="008B596B"/>
    <w:rsid w:val="008B6AC0"/>
    <w:rsid w:val="008C127A"/>
    <w:rsid w:val="008C4D5D"/>
    <w:rsid w:val="008C653F"/>
    <w:rsid w:val="008C6B72"/>
    <w:rsid w:val="008C6C95"/>
    <w:rsid w:val="008C7114"/>
    <w:rsid w:val="008C7ECB"/>
    <w:rsid w:val="008D1989"/>
    <w:rsid w:val="008D287C"/>
    <w:rsid w:val="008D5432"/>
    <w:rsid w:val="008D5A08"/>
    <w:rsid w:val="008E64D2"/>
    <w:rsid w:val="008F3A28"/>
    <w:rsid w:val="008F4CA3"/>
    <w:rsid w:val="008F5BAC"/>
    <w:rsid w:val="008F70C7"/>
    <w:rsid w:val="0090012F"/>
    <w:rsid w:val="00900799"/>
    <w:rsid w:val="00903DFA"/>
    <w:rsid w:val="00904A7A"/>
    <w:rsid w:val="00906076"/>
    <w:rsid w:val="00906E87"/>
    <w:rsid w:val="00913D60"/>
    <w:rsid w:val="00917C50"/>
    <w:rsid w:val="00920280"/>
    <w:rsid w:val="0092299E"/>
    <w:rsid w:val="00922CAF"/>
    <w:rsid w:val="00923324"/>
    <w:rsid w:val="00925C6B"/>
    <w:rsid w:val="00927A03"/>
    <w:rsid w:val="00930D99"/>
    <w:rsid w:val="00931818"/>
    <w:rsid w:val="00932114"/>
    <w:rsid w:val="00932B7F"/>
    <w:rsid w:val="009330E3"/>
    <w:rsid w:val="009332A7"/>
    <w:rsid w:val="00935F8B"/>
    <w:rsid w:val="00936FB4"/>
    <w:rsid w:val="00941932"/>
    <w:rsid w:val="00942B01"/>
    <w:rsid w:val="00943C80"/>
    <w:rsid w:val="00943EEA"/>
    <w:rsid w:val="00945EC0"/>
    <w:rsid w:val="009509CC"/>
    <w:rsid w:val="00950FFA"/>
    <w:rsid w:val="00953E38"/>
    <w:rsid w:val="00955397"/>
    <w:rsid w:val="009576BC"/>
    <w:rsid w:val="00957A12"/>
    <w:rsid w:val="00964CB9"/>
    <w:rsid w:val="009655DD"/>
    <w:rsid w:val="00966427"/>
    <w:rsid w:val="00967F9F"/>
    <w:rsid w:val="0097063B"/>
    <w:rsid w:val="00982C00"/>
    <w:rsid w:val="00985F6C"/>
    <w:rsid w:val="009865F8"/>
    <w:rsid w:val="00987448"/>
    <w:rsid w:val="009877E7"/>
    <w:rsid w:val="00987C30"/>
    <w:rsid w:val="00990CE3"/>
    <w:rsid w:val="00991B91"/>
    <w:rsid w:val="009A42D9"/>
    <w:rsid w:val="009A78AF"/>
    <w:rsid w:val="009B1119"/>
    <w:rsid w:val="009B5315"/>
    <w:rsid w:val="009C2B5F"/>
    <w:rsid w:val="009D0217"/>
    <w:rsid w:val="009D342D"/>
    <w:rsid w:val="009D36FD"/>
    <w:rsid w:val="009D41A3"/>
    <w:rsid w:val="009E0919"/>
    <w:rsid w:val="009E3A74"/>
    <w:rsid w:val="009E4E69"/>
    <w:rsid w:val="009E7BF6"/>
    <w:rsid w:val="009F64E0"/>
    <w:rsid w:val="009F7BE8"/>
    <w:rsid w:val="009F7CAF"/>
    <w:rsid w:val="00A0318B"/>
    <w:rsid w:val="00A03A92"/>
    <w:rsid w:val="00A05F41"/>
    <w:rsid w:val="00A06ECC"/>
    <w:rsid w:val="00A15A57"/>
    <w:rsid w:val="00A17789"/>
    <w:rsid w:val="00A248CC"/>
    <w:rsid w:val="00A27915"/>
    <w:rsid w:val="00A27E4B"/>
    <w:rsid w:val="00A31B62"/>
    <w:rsid w:val="00A41BCB"/>
    <w:rsid w:val="00A43632"/>
    <w:rsid w:val="00A44799"/>
    <w:rsid w:val="00A511C3"/>
    <w:rsid w:val="00A537C2"/>
    <w:rsid w:val="00A54D13"/>
    <w:rsid w:val="00A5697E"/>
    <w:rsid w:val="00A61B9E"/>
    <w:rsid w:val="00A64503"/>
    <w:rsid w:val="00A667B2"/>
    <w:rsid w:val="00A7044A"/>
    <w:rsid w:val="00A721E5"/>
    <w:rsid w:val="00A72A78"/>
    <w:rsid w:val="00A72E91"/>
    <w:rsid w:val="00A74C61"/>
    <w:rsid w:val="00A762D1"/>
    <w:rsid w:val="00A76CF7"/>
    <w:rsid w:val="00A80669"/>
    <w:rsid w:val="00A82D83"/>
    <w:rsid w:val="00A861E6"/>
    <w:rsid w:val="00A92738"/>
    <w:rsid w:val="00A92842"/>
    <w:rsid w:val="00A93418"/>
    <w:rsid w:val="00A95250"/>
    <w:rsid w:val="00A959CB"/>
    <w:rsid w:val="00A96CCF"/>
    <w:rsid w:val="00A96E4F"/>
    <w:rsid w:val="00A97715"/>
    <w:rsid w:val="00A97D32"/>
    <w:rsid w:val="00AA0A0C"/>
    <w:rsid w:val="00AA35E8"/>
    <w:rsid w:val="00AA3AB5"/>
    <w:rsid w:val="00AA585F"/>
    <w:rsid w:val="00AA7528"/>
    <w:rsid w:val="00AB383C"/>
    <w:rsid w:val="00AC2869"/>
    <w:rsid w:val="00AC359C"/>
    <w:rsid w:val="00AC3D99"/>
    <w:rsid w:val="00AC6C8C"/>
    <w:rsid w:val="00AD572E"/>
    <w:rsid w:val="00AD5F9C"/>
    <w:rsid w:val="00AD751A"/>
    <w:rsid w:val="00AE005F"/>
    <w:rsid w:val="00AE211C"/>
    <w:rsid w:val="00AE74CD"/>
    <w:rsid w:val="00AE7D3D"/>
    <w:rsid w:val="00AF36F8"/>
    <w:rsid w:val="00AF4252"/>
    <w:rsid w:val="00AF5401"/>
    <w:rsid w:val="00AF5997"/>
    <w:rsid w:val="00AF6851"/>
    <w:rsid w:val="00AF6F25"/>
    <w:rsid w:val="00B00906"/>
    <w:rsid w:val="00B01250"/>
    <w:rsid w:val="00B06F1F"/>
    <w:rsid w:val="00B10378"/>
    <w:rsid w:val="00B114E3"/>
    <w:rsid w:val="00B1195E"/>
    <w:rsid w:val="00B120CF"/>
    <w:rsid w:val="00B12AD2"/>
    <w:rsid w:val="00B1486C"/>
    <w:rsid w:val="00B24581"/>
    <w:rsid w:val="00B24850"/>
    <w:rsid w:val="00B30C70"/>
    <w:rsid w:val="00B31D38"/>
    <w:rsid w:val="00B339BB"/>
    <w:rsid w:val="00B3510F"/>
    <w:rsid w:val="00B36533"/>
    <w:rsid w:val="00B36AA5"/>
    <w:rsid w:val="00B37712"/>
    <w:rsid w:val="00B4069E"/>
    <w:rsid w:val="00B40F0C"/>
    <w:rsid w:val="00B41EB8"/>
    <w:rsid w:val="00B41FE0"/>
    <w:rsid w:val="00B46A7C"/>
    <w:rsid w:val="00B47065"/>
    <w:rsid w:val="00B47781"/>
    <w:rsid w:val="00B55E59"/>
    <w:rsid w:val="00B560F9"/>
    <w:rsid w:val="00B56596"/>
    <w:rsid w:val="00B5713E"/>
    <w:rsid w:val="00B57198"/>
    <w:rsid w:val="00B631DF"/>
    <w:rsid w:val="00B65C04"/>
    <w:rsid w:val="00B67AE0"/>
    <w:rsid w:val="00B67F76"/>
    <w:rsid w:val="00B71BE4"/>
    <w:rsid w:val="00B72969"/>
    <w:rsid w:val="00B733F5"/>
    <w:rsid w:val="00B752B9"/>
    <w:rsid w:val="00B77D27"/>
    <w:rsid w:val="00B85432"/>
    <w:rsid w:val="00B85743"/>
    <w:rsid w:val="00B87DA0"/>
    <w:rsid w:val="00B92E25"/>
    <w:rsid w:val="00B97343"/>
    <w:rsid w:val="00BA0A65"/>
    <w:rsid w:val="00BA0E84"/>
    <w:rsid w:val="00BA34B2"/>
    <w:rsid w:val="00BA45E1"/>
    <w:rsid w:val="00BA65F9"/>
    <w:rsid w:val="00BB0FB3"/>
    <w:rsid w:val="00BB409D"/>
    <w:rsid w:val="00BC2753"/>
    <w:rsid w:val="00BC2822"/>
    <w:rsid w:val="00BC545F"/>
    <w:rsid w:val="00BC5C32"/>
    <w:rsid w:val="00BC6A1A"/>
    <w:rsid w:val="00BC7145"/>
    <w:rsid w:val="00BD0383"/>
    <w:rsid w:val="00BD173C"/>
    <w:rsid w:val="00BD7809"/>
    <w:rsid w:val="00BE14CA"/>
    <w:rsid w:val="00BE3A2B"/>
    <w:rsid w:val="00BE626A"/>
    <w:rsid w:val="00BE6C3F"/>
    <w:rsid w:val="00BE704C"/>
    <w:rsid w:val="00BF0003"/>
    <w:rsid w:val="00BF0686"/>
    <w:rsid w:val="00BF203E"/>
    <w:rsid w:val="00BF51AA"/>
    <w:rsid w:val="00BF5A9A"/>
    <w:rsid w:val="00C00334"/>
    <w:rsid w:val="00C00869"/>
    <w:rsid w:val="00C03329"/>
    <w:rsid w:val="00C03999"/>
    <w:rsid w:val="00C10596"/>
    <w:rsid w:val="00C13AEC"/>
    <w:rsid w:val="00C14141"/>
    <w:rsid w:val="00C21018"/>
    <w:rsid w:val="00C21D0D"/>
    <w:rsid w:val="00C3200D"/>
    <w:rsid w:val="00C32D3D"/>
    <w:rsid w:val="00C34BE1"/>
    <w:rsid w:val="00C35701"/>
    <w:rsid w:val="00C362AF"/>
    <w:rsid w:val="00C4046E"/>
    <w:rsid w:val="00C407AA"/>
    <w:rsid w:val="00C419FF"/>
    <w:rsid w:val="00C42607"/>
    <w:rsid w:val="00C42CEE"/>
    <w:rsid w:val="00C4387C"/>
    <w:rsid w:val="00C4460D"/>
    <w:rsid w:val="00C501D8"/>
    <w:rsid w:val="00C5069B"/>
    <w:rsid w:val="00C511C4"/>
    <w:rsid w:val="00C52FCC"/>
    <w:rsid w:val="00C56299"/>
    <w:rsid w:val="00C57CDC"/>
    <w:rsid w:val="00C57FE3"/>
    <w:rsid w:val="00C610D0"/>
    <w:rsid w:val="00C61770"/>
    <w:rsid w:val="00C61783"/>
    <w:rsid w:val="00C65D04"/>
    <w:rsid w:val="00C71919"/>
    <w:rsid w:val="00C727B1"/>
    <w:rsid w:val="00C72A4C"/>
    <w:rsid w:val="00C7396F"/>
    <w:rsid w:val="00C77356"/>
    <w:rsid w:val="00C8494D"/>
    <w:rsid w:val="00C860BA"/>
    <w:rsid w:val="00C94CBE"/>
    <w:rsid w:val="00C9623D"/>
    <w:rsid w:val="00CA5924"/>
    <w:rsid w:val="00CA63D5"/>
    <w:rsid w:val="00CB0033"/>
    <w:rsid w:val="00CB08DF"/>
    <w:rsid w:val="00CB455D"/>
    <w:rsid w:val="00CB645B"/>
    <w:rsid w:val="00CC0030"/>
    <w:rsid w:val="00CC07DD"/>
    <w:rsid w:val="00CC211F"/>
    <w:rsid w:val="00CC30E8"/>
    <w:rsid w:val="00CC35CA"/>
    <w:rsid w:val="00CD1407"/>
    <w:rsid w:val="00CD36CD"/>
    <w:rsid w:val="00CD3DB3"/>
    <w:rsid w:val="00CD4009"/>
    <w:rsid w:val="00CD47DC"/>
    <w:rsid w:val="00CD72C2"/>
    <w:rsid w:val="00CE057E"/>
    <w:rsid w:val="00CE3D48"/>
    <w:rsid w:val="00CE46D9"/>
    <w:rsid w:val="00CE585C"/>
    <w:rsid w:val="00CE6B0B"/>
    <w:rsid w:val="00CF18B7"/>
    <w:rsid w:val="00CF27AB"/>
    <w:rsid w:val="00CF6009"/>
    <w:rsid w:val="00CF78FF"/>
    <w:rsid w:val="00CF7A6D"/>
    <w:rsid w:val="00D03AA3"/>
    <w:rsid w:val="00D06A3B"/>
    <w:rsid w:val="00D06A5F"/>
    <w:rsid w:val="00D06CF9"/>
    <w:rsid w:val="00D076DF"/>
    <w:rsid w:val="00D11585"/>
    <w:rsid w:val="00D12671"/>
    <w:rsid w:val="00D12F9D"/>
    <w:rsid w:val="00D13C11"/>
    <w:rsid w:val="00D15A30"/>
    <w:rsid w:val="00D15CEF"/>
    <w:rsid w:val="00D20408"/>
    <w:rsid w:val="00D25215"/>
    <w:rsid w:val="00D26B7F"/>
    <w:rsid w:val="00D27130"/>
    <w:rsid w:val="00D27C42"/>
    <w:rsid w:val="00D32FB6"/>
    <w:rsid w:val="00D33C2A"/>
    <w:rsid w:val="00D36C6A"/>
    <w:rsid w:val="00D37169"/>
    <w:rsid w:val="00D42981"/>
    <w:rsid w:val="00D43E4B"/>
    <w:rsid w:val="00D462F4"/>
    <w:rsid w:val="00D4756F"/>
    <w:rsid w:val="00D51105"/>
    <w:rsid w:val="00D53ACA"/>
    <w:rsid w:val="00D55880"/>
    <w:rsid w:val="00D55C8F"/>
    <w:rsid w:val="00D5794D"/>
    <w:rsid w:val="00D621AE"/>
    <w:rsid w:val="00D7071F"/>
    <w:rsid w:val="00D821B9"/>
    <w:rsid w:val="00D826DD"/>
    <w:rsid w:val="00D87643"/>
    <w:rsid w:val="00D9121F"/>
    <w:rsid w:val="00DA09ED"/>
    <w:rsid w:val="00DB118E"/>
    <w:rsid w:val="00DB23F6"/>
    <w:rsid w:val="00DB3832"/>
    <w:rsid w:val="00DB3BD2"/>
    <w:rsid w:val="00DB602A"/>
    <w:rsid w:val="00DB6A32"/>
    <w:rsid w:val="00DC1404"/>
    <w:rsid w:val="00DC3229"/>
    <w:rsid w:val="00DC3F33"/>
    <w:rsid w:val="00DC5C85"/>
    <w:rsid w:val="00DC7CE0"/>
    <w:rsid w:val="00DD006D"/>
    <w:rsid w:val="00DD05C9"/>
    <w:rsid w:val="00DD3E1B"/>
    <w:rsid w:val="00DD6DA4"/>
    <w:rsid w:val="00DE05CE"/>
    <w:rsid w:val="00DE0F22"/>
    <w:rsid w:val="00DE1328"/>
    <w:rsid w:val="00DE68A6"/>
    <w:rsid w:val="00DF16A6"/>
    <w:rsid w:val="00DF533D"/>
    <w:rsid w:val="00DF59A6"/>
    <w:rsid w:val="00DF5C12"/>
    <w:rsid w:val="00E00582"/>
    <w:rsid w:val="00E02ADE"/>
    <w:rsid w:val="00E04353"/>
    <w:rsid w:val="00E05FC8"/>
    <w:rsid w:val="00E07FB1"/>
    <w:rsid w:val="00E108B4"/>
    <w:rsid w:val="00E133FC"/>
    <w:rsid w:val="00E138CB"/>
    <w:rsid w:val="00E17ECB"/>
    <w:rsid w:val="00E2027D"/>
    <w:rsid w:val="00E205B5"/>
    <w:rsid w:val="00E220E6"/>
    <w:rsid w:val="00E22969"/>
    <w:rsid w:val="00E27AC9"/>
    <w:rsid w:val="00E316F5"/>
    <w:rsid w:val="00E3278B"/>
    <w:rsid w:val="00E41F71"/>
    <w:rsid w:val="00E421F0"/>
    <w:rsid w:val="00E4441A"/>
    <w:rsid w:val="00E51BE4"/>
    <w:rsid w:val="00E55AC4"/>
    <w:rsid w:val="00E61D7B"/>
    <w:rsid w:val="00E61FC3"/>
    <w:rsid w:val="00E624F3"/>
    <w:rsid w:val="00E632C2"/>
    <w:rsid w:val="00E649BD"/>
    <w:rsid w:val="00E70D6A"/>
    <w:rsid w:val="00E765A8"/>
    <w:rsid w:val="00E800A4"/>
    <w:rsid w:val="00E80DF6"/>
    <w:rsid w:val="00E877A8"/>
    <w:rsid w:val="00E94D3E"/>
    <w:rsid w:val="00E95169"/>
    <w:rsid w:val="00E95B40"/>
    <w:rsid w:val="00E95EE2"/>
    <w:rsid w:val="00E9787F"/>
    <w:rsid w:val="00E97A7B"/>
    <w:rsid w:val="00EA0328"/>
    <w:rsid w:val="00EA227E"/>
    <w:rsid w:val="00EA236C"/>
    <w:rsid w:val="00EA2443"/>
    <w:rsid w:val="00EA348F"/>
    <w:rsid w:val="00EB0140"/>
    <w:rsid w:val="00EB2D9A"/>
    <w:rsid w:val="00EB675E"/>
    <w:rsid w:val="00EB7D57"/>
    <w:rsid w:val="00EC16F2"/>
    <w:rsid w:val="00EC2624"/>
    <w:rsid w:val="00EC2E84"/>
    <w:rsid w:val="00EC530F"/>
    <w:rsid w:val="00EC5C24"/>
    <w:rsid w:val="00EC60B9"/>
    <w:rsid w:val="00ED0381"/>
    <w:rsid w:val="00ED5359"/>
    <w:rsid w:val="00ED6543"/>
    <w:rsid w:val="00ED7923"/>
    <w:rsid w:val="00EE1B22"/>
    <w:rsid w:val="00EE4209"/>
    <w:rsid w:val="00EE4F5C"/>
    <w:rsid w:val="00EF0472"/>
    <w:rsid w:val="00EF53DF"/>
    <w:rsid w:val="00EF5E2C"/>
    <w:rsid w:val="00EF7F36"/>
    <w:rsid w:val="00F00B03"/>
    <w:rsid w:val="00F01523"/>
    <w:rsid w:val="00F04896"/>
    <w:rsid w:val="00F120F7"/>
    <w:rsid w:val="00F13A30"/>
    <w:rsid w:val="00F13EF8"/>
    <w:rsid w:val="00F15FF5"/>
    <w:rsid w:val="00F16FD4"/>
    <w:rsid w:val="00F175BA"/>
    <w:rsid w:val="00F210F1"/>
    <w:rsid w:val="00F23826"/>
    <w:rsid w:val="00F244DC"/>
    <w:rsid w:val="00F25599"/>
    <w:rsid w:val="00F2690E"/>
    <w:rsid w:val="00F27B16"/>
    <w:rsid w:val="00F31646"/>
    <w:rsid w:val="00F32C16"/>
    <w:rsid w:val="00F3320A"/>
    <w:rsid w:val="00F446CE"/>
    <w:rsid w:val="00F44A33"/>
    <w:rsid w:val="00F4543F"/>
    <w:rsid w:val="00F47E7E"/>
    <w:rsid w:val="00F47F30"/>
    <w:rsid w:val="00F50BEE"/>
    <w:rsid w:val="00F518A8"/>
    <w:rsid w:val="00F5380F"/>
    <w:rsid w:val="00F5392E"/>
    <w:rsid w:val="00F54098"/>
    <w:rsid w:val="00F56C9D"/>
    <w:rsid w:val="00F61171"/>
    <w:rsid w:val="00F63012"/>
    <w:rsid w:val="00F65155"/>
    <w:rsid w:val="00F66B2C"/>
    <w:rsid w:val="00F66E60"/>
    <w:rsid w:val="00F70A90"/>
    <w:rsid w:val="00F72334"/>
    <w:rsid w:val="00F728D5"/>
    <w:rsid w:val="00F73114"/>
    <w:rsid w:val="00F73AB8"/>
    <w:rsid w:val="00F7513F"/>
    <w:rsid w:val="00F77403"/>
    <w:rsid w:val="00F80D6F"/>
    <w:rsid w:val="00F80D7C"/>
    <w:rsid w:val="00F82236"/>
    <w:rsid w:val="00F82E52"/>
    <w:rsid w:val="00F849CB"/>
    <w:rsid w:val="00F8786E"/>
    <w:rsid w:val="00F91D99"/>
    <w:rsid w:val="00F95CA9"/>
    <w:rsid w:val="00F9736B"/>
    <w:rsid w:val="00FA1274"/>
    <w:rsid w:val="00FA1A3D"/>
    <w:rsid w:val="00FA2B18"/>
    <w:rsid w:val="00FA592E"/>
    <w:rsid w:val="00FA6E85"/>
    <w:rsid w:val="00FB1F59"/>
    <w:rsid w:val="00FC1180"/>
    <w:rsid w:val="00FC227F"/>
    <w:rsid w:val="00FD017F"/>
    <w:rsid w:val="00FD39FB"/>
    <w:rsid w:val="00FD47D3"/>
    <w:rsid w:val="00FD5F17"/>
    <w:rsid w:val="00FE0923"/>
    <w:rsid w:val="00FE25EF"/>
    <w:rsid w:val="00FE44FB"/>
    <w:rsid w:val="00FF18B8"/>
    <w:rsid w:val="00FF293E"/>
    <w:rsid w:val="00FF3EEF"/>
    <w:rsid w:val="00FF3F0F"/>
    <w:rsid w:val="00FF61A7"/>
    <w:rsid w:val="00FF7C5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E44076"/>
  <w15:docId w15:val="{4ADF9C35-3FBB-4DB3-959B-BAD311E5F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B7BD6"/>
  </w:style>
  <w:style w:type="paragraph" w:styleId="Heading1">
    <w:name w:val="heading 1"/>
    <w:basedOn w:val="Normal"/>
    <w:next w:val="Normal"/>
    <w:link w:val="Heading1Char"/>
    <w:uiPriority w:val="9"/>
    <w:qFormat/>
    <w:rsid w:val="007F37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F63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46C01"/>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1C2ACA"/>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365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6519"/>
  </w:style>
  <w:style w:type="paragraph" w:styleId="Footer">
    <w:name w:val="footer"/>
    <w:basedOn w:val="Normal"/>
    <w:link w:val="FooterChar"/>
    <w:uiPriority w:val="99"/>
    <w:unhideWhenUsed/>
    <w:rsid w:val="007365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6519"/>
  </w:style>
  <w:style w:type="paragraph" w:styleId="NormalWeb">
    <w:name w:val="Normal (Web)"/>
    <w:basedOn w:val="Normal"/>
    <w:uiPriority w:val="99"/>
    <w:unhideWhenUsed/>
    <w:rsid w:val="00B4069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7F379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F379E"/>
    <w:pPr>
      <w:outlineLvl w:val="9"/>
    </w:pPr>
    <w:rPr>
      <w:lang w:val="en-US"/>
    </w:rPr>
  </w:style>
  <w:style w:type="paragraph" w:styleId="TOC1">
    <w:name w:val="toc 1"/>
    <w:basedOn w:val="Normal"/>
    <w:next w:val="Normal"/>
    <w:autoRedefine/>
    <w:uiPriority w:val="39"/>
    <w:unhideWhenUsed/>
    <w:rsid w:val="00E51BE4"/>
    <w:pPr>
      <w:tabs>
        <w:tab w:val="right" w:leader="dot" w:pos="10456"/>
      </w:tabs>
      <w:spacing w:after="100"/>
    </w:pPr>
    <w:rPr>
      <w:rFonts w:ascii="Calibri" w:hAnsi="Calibri"/>
      <w:color w:val="000000" w:themeColor="text1"/>
      <w:sz w:val="24"/>
    </w:rPr>
  </w:style>
  <w:style w:type="character" w:styleId="Hyperlink">
    <w:name w:val="Hyperlink"/>
    <w:basedOn w:val="DefaultParagraphFont"/>
    <w:uiPriority w:val="99"/>
    <w:unhideWhenUsed/>
    <w:rsid w:val="00237514"/>
    <w:rPr>
      <w:color w:val="0563C1" w:themeColor="hyperlink"/>
      <w:u w:val="single"/>
    </w:rPr>
  </w:style>
  <w:style w:type="character" w:customStyle="1" w:styleId="Heading2Char">
    <w:name w:val="Heading 2 Char"/>
    <w:basedOn w:val="DefaultParagraphFont"/>
    <w:link w:val="Heading2"/>
    <w:uiPriority w:val="9"/>
    <w:rsid w:val="005F63CA"/>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E41F71"/>
    <w:pPr>
      <w:tabs>
        <w:tab w:val="right" w:leader="dot" w:pos="10456"/>
      </w:tabs>
      <w:spacing w:after="100"/>
      <w:ind w:left="567"/>
    </w:pPr>
  </w:style>
  <w:style w:type="character" w:styleId="PlaceholderText">
    <w:name w:val="Placeholder Text"/>
    <w:basedOn w:val="DefaultParagraphFont"/>
    <w:uiPriority w:val="99"/>
    <w:semiHidden/>
    <w:rsid w:val="008108BE"/>
    <w:rPr>
      <w:color w:val="808080"/>
    </w:rPr>
  </w:style>
  <w:style w:type="paragraph" w:styleId="ListParagraph">
    <w:name w:val="List Paragraph"/>
    <w:basedOn w:val="Normal"/>
    <w:uiPriority w:val="34"/>
    <w:qFormat/>
    <w:rsid w:val="0042791D"/>
    <w:pPr>
      <w:ind w:left="720"/>
      <w:contextualSpacing/>
    </w:pPr>
  </w:style>
  <w:style w:type="table" w:styleId="TableGrid">
    <w:name w:val="Table Grid"/>
    <w:basedOn w:val="TableNormal"/>
    <w:uiPriority w:val="59"/>
    <w:rsid w:val="00F16F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C14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1404"/>
    <w:rPr>
      <w:rFonts w:ascii="Tahoma" w:hAnsi="Tahoma" w:cs="Tahoma"/>
      <w:sz w:val="16"/>
      <w:szCs w:val="16"/>
    </w:rPr>
  </w:style>
  <w:style w:type="character" w:customStyle="1" w:styleId="apple-tab-span">
    <w:name w:val="apple-tab-span"/>
    <w:basedOn w:val="DefaultParagraphFont"/>
    <w:rsid w:val="00C65D04"/>
  </w:style>
  <w:style w:type="paragraph" w:styleId="NoSpacing">
    <w:name w:val="No Spacing"/>
    <w:link w:val="NoSpacingChar"/>
    <w:uiPriority w:val="1"/>
    <w:qFormat/>
    <w:rsid w:val="00461312"/>
    <w:pPr>
      <w:spacing w:after="0" w:line="240" w:lineRule="auto"/>
    </w:pPr>
  </w:style>
  <w:style w:type="paragraph" w:customStyle="1" w:styleId="Default">
    <w:name w:val="Default"/>
    <w:rsid w:val="00990CE3"/>
    <w:pPr>
      <w:autoSpaceDE w:val="0"/>
      <w:autoSpaceDN w:val="0"/>
      <w:adjustRightInd w:val="0"/>
      <w:spacing w:after="0" w:line="240" w:lineRule="auto"/>
    </w:pPr>
    <w:rPr>
      <w:rFonts w:ascii="Calibri" w:hAnsi="Calibri" w:cs="Calibri"/>
      <w:color w:val="000000"/>
      <w:sz w:val="24"/>
      <w:szCs w:val="24"/>
      <w:lang w:val="en-US"/>
    </w:rPr>
  </w:style>
  <w:style w:type="character" w:customStyle="1" w:styleId="Heading3Char">
    <w:name w:val="Heading 3 Char"/>
    <w:basedOn w:val="DefaultParagraphFont"/>
    <w:link w:val="Heading3"/>
    <w:uiPriority w:val="9"/>
    <w:semiHidden/>
    <w:rsid w:val="00746C01"/>
    <w:rPr>
      <w:rFonts w:asciiTheme="majorHAnsi" w:eastAsiaTheme="majorEastAsia" w:hAnsiTheme="majorHAnsi" w:cstheme="majorBidi"/>
      <w:b/>
      <w:bCs/>
      <w:color w:val="4472C4" w:themeColor="accent1"/>
    </w:rPr>
  </w:style>
  <w:style w:type="paragraph" w:styleId="TOC3">
    <w:name w:val="toc 3"/>
    <w:basedOn w:val="Normal"/>
    <w:next w:val="Normal"/>
    <w:autoRedefine/>
    <w:uiPriority w:val="39"/>
    <w:unhideWhenUsed/>
    <w:rsid w:val="00373548"/>
    <w:pPr>
      <w:spacing w:after="100"/>
      <w:ind w:left="440"/>
    </w:pPr>
  </w:style>
  <w:style w:type="character" w:styleId="Emphasis">
    <w:name w:val="Emphasis"/>
    <w:basedOn w:val="DefaultParagraphFont"/>
    <w:uiPriority w:val="20"/>
    <w:qFormat/>
    <w:rsid w:val="00AF6851"/>
    <w:rPr>
      <w:i/>
      <w:iCs/>
    </w:rPr>
  </w:style>
  <w:style w:type="paragraph" w:styleId="HTMLPreformatted">
    <w:name w:val="HTML Preformatted"/>
    <w:basedOn w:val="Normal"/>
    <w:link w:val="HTMLPreformattedChar"/>
    <w:uiPriority w:val="99"/>
    <w:unhideWhenUsed/>
    <w:rsid w:val="000D7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0D714C"/>
    <w:rPr>
      <w:rFonts w:ascii="Courier New" w:eastAsia="Times New Roman" w:hAnsi="Courier New" w:cs="Courier New"/>
      <w:sz w:val="20"/>
      <w:szCs w:val="20"/>
      <w:lang w:val="en-US"/>
    </w:rPr>
  </w:style>
  <w:style w:type="character" w:styleId="HTMLCode">
    <w:name w:val="HTML Code"/>
    <w:basedOn w:val="DefaultParagraphFont"/>
    <w:uiPriority w:val="99"/>
    <w:semiHidden/>
    <w:unhideWhenUsed/>
    <w:rsid w:val="000D714C"/>
    <w:rPr>
      <w:rFonts w:ascii="Courier New" w:eastAsia="Times New Roman" w:hAnsi="Courier New" w:cs="Courier New"/>
      <w:sz w:val="20"/>
      <w:szCs w:val="20"/>
    </w:rPr>
  </w:style>
  <w:style w:type="character" w:customStyle="1" w:styleId="highlight">
    <w:name w:val="highlight"/>
    <w:basedOn w:val="DefaultParagraphFont"/>
    <w:rsid w:val="00930D99"/>
  </w:style>
  <w:style w:type="character" w:customStyle="1" w:styleId="Heading4Char">
    <w:name w:val="Heading 4 Char"/>
    <w:basedOn w:val="DefaultParagraphFont"/>
    <w:link w:val="Heading4"/>
    <w:uiPriority w:val="9"/>
    <w:semiHidden/>
    <w:rsid w:val="001C2ACA"/>
    <w:rPr>
      <w:rFonts w:asciiTheme="majorHAnsi" w:eastAsiaTheme="majorEastAsia" w:hAnsiTheme="majorHAnsi" w:cstheme="majorBidi"/>
      <w:b/>
      <w:bCs/>
      <w:i/>
      <w:iCs/>
      <w:color w:val="4472C4" w:themeColor="accent1"/>
    </w:rPr>
  </w:style>
  <w:style w:type="character" w:customStyle="1" w:styleId="label">
    <w:name w:val="label"/>
    <w:basedOn w:val="DefaultParagraphFont"/>
    <w:rsid w:val="003E7D0B"/>
  </w:style>
  <w:style w:type="character" w:customStyle="1" w:styleId="api-section-block-highlighted">
    <w:name w:val="api-section-block-highlighted"/>
    <w:basedOn w:val="DefaultParagraphFont"/>
    <w:rsid w:val="003E7D0B"/>
  </w:style>
  <w:style w:type="character" w:customStyle="1" w:styleId="NoSpacingChar">
    <w:name w:val="No Spacing Char"/>
    <w:basedOn w:val="DefaultParagraphFont"/>
    <w:link w:val="NoSpacing"/>
    <w:uiPriority w:val="1"/>
    <w:rsid w:val="0073481B"/>
  </w:style>
  <w:style w:type="character" w:styleId="IntenseReference">
    <w:name w:val="Intense Reference"/>
    <w:basedOn w:val="DefaultParagraphFont"/>
    <w:uiPriority w:val="32"/>
    <w:qFormat/>
    <w:rsid w:val="0073481B"/>
    <w:rPr>
      <w:b/>
      <w:bCs/>
      <w:smallCaps/>
      <w:color w:val="44546A" w:themeColor="text2"/>
      <w:u w:val="single"/>
    </w:rPr>
  </w:style>
  <w:style w:type="character" w:styleId="CommentReference">
    <w:name w:val="annotation reference"/>
    <w:basedOn w:val="DefaultParagraphFont"/>
    <w:uiPriority w:val="99"/>
    <w:semiHidden/>
    <w:unhideWhenUsed/>
    <w:rsid w:val="005C30DA"/>
    <w:rPr>
      <w:sz w:val="16"/>
      <w:szCs w:val="16"/>
    </w:rPr>
  </w:style>
  <w:style w:type="paragraph" w:styleId="CommentText">
    <w:name w:val="annotation text"/>
    <w:basedOn w:val="Normal"/>
    <w:link w:val="CommentTextChar"/>
    <w:uiPriority w:val="99"/>
    <w:semiHidden/>
    <w:unhideWhenUsed/>
    <w:rsid w:val="005C30DA"/>
    <w:pPr>
      <w:spacing w:line="240" w:lineRule="auto"/>
    </w:pPr>
    <w:rPr>
      <w:sz w:val="20"/>
      <w:szCs w:val="20"/>
    </w:rPr>
  </w:style>
  <w:style w:type="character" w:customStyle="1" w:styleId="CommentTextChar">
    <w:name w:val="Comment Text Char"/>
    <w:basedOn w:val="DefaultParagraphFont"/>
    <w:link w:val="CommentText"/>
    <w:uiPriority w:val="99"/>
    <w:semiHidden/>
    <w:rsid w:val="005C30DA"/>
    <w:rPr>
      <w:sz w:val="20"/>
      <w:szCs w:val="20"/>
    </w:rPr>
  </w:style>
  <w:style w:type="paragraph" w:styleId="CommentSubject">
    <w:name w:val="annotation subject"/>
    <w:basedOn w:val="CommentText"/>
    <w:next w:val="CommentText"/>
    <w:link w:val="CommentSubjectChar"/>
    <w:uiPriority w:val="99"/>
    <w:semiHidden/>
    <w:unhideWhenUsed/>
    <w:rsid w:val="005C30DA"/>
    <w:rPr>
      <w:b/>
      <w:bCs/>
    </w:rPr>
  </w:style>
  <w:style w:type="character" w:customStyle="1" w:styleId="CommentSubjectChar">
    <w:name w:val="Comment Subject Char"/>
    <w:basedOn w:val="CommentTextChar"/>
    <w:link w:val="CommentSubject"/>
    <w:uiPriority w:val="99"/>
    <w:semiHidden/>
    <w:rsid w:val="005C30DA"/>
    <w:rPr>
      <w:b/>
      <w:bCs/>
      <w:sz w:val="20"/>
      <w:szCs w:val="20"/>
    </w:rPr>
  </w:style>
  <w:style w:type="paragraph" w:styleId="Revision">
    <w:name w:val="Revision"/>
    <w:hidden/>
    <w:uiPriority w:val="99"/>
    <w:semiHidden/>
    <w:rsid w:val="007D446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41508">
      <w:bodyDiv w:val="1"/>
      <w:marLeft w:val="0"/>
      <w:marRight w:val="0"/>
      <w:marTop w:val="0"/>
      <w:marBottom w:val="0"/>
      <w:divBdr>
        <w:top w:val="none" w:sz="0" w:space="0" w:color="auto"/>
        <w:left w:val="none" w:sz="0" w:space="0" w:color="auto"/>
        <w:bottom w:val="none" w:sz="0" w:space="0" w:color="auto"/>
        <w:right w:val="none" w:sz="0" w:space="0" w:color="auto"/>
      </w:divBdr>
    </w:div>
    <w:div w:id="77673225">
      <w:bodyDiv w:val="1"/>
      <w:marLeft w:val="0"/>
      <w:marRight w:val="0"/>
      <w:marTop w:val="0"/>
      <w:marBottom w:val="0"/>
      <w:divBdr>
        <w:top w:val="none" w:sz="0" w:space="0" w:color="auto"/>
        <w:left w:val="none" w:sz="0" w:space="0" w:color="auto"/>
        <w:bottom w:val="none" w:sz="0" w:space="0" w:color="auto"/>
        <w:right w:val="none" w:sz="0" w:space="0" w:color="auto"/>
      </w:divBdr>
    </w:div>
    <w:div w:id="105083265">
      <w:bodyDiv w:val="1"/>
      <w:marLeft w:val="0"/>
      <w:marRight w:val="0"/>
      <w:marTop w:val="0"/>
      <w:marBottom w:val="0"/>
      <w:divBdr>
        <w:top w:val="none" w:sz="0" w:space="0" w:color="auto"/>
        <w:left w:val="none" w:sz="0" w:space="0" w:color="auto"/>
        <w:bottom w:val="none" w:sz="0" w:space="0" w:color="auto"/>
        <w:right w:val="none" w:sz="0" w:space="0" w:color="auto"/>
      </w:divBdr>
    </w:div>
    <w:div w:id="164327691">
      <w:bodyDiv w:val="1"/>
      <w:marLeft w:val="0"/>
      <w:marRight w:val="0"/>
      <w:marTop w:val="0"/>
      <w:marBottom w:val="0"/>
      <w:divBdr>
        <w:top w:val="none" w:sz="0" w:space="0" w:color="auto"/>
        <w:left w:val="none" w:sz="0" w:space="0" w:color="auto"/>
        <w:bottom w:val="none" w:sz="0" w:space="0" w:color="auto"/>
        <w:right w:val="none" w:sz="0" w:space="0" w:color="auto"/>
      </w:divBdr>
    </w:div>
    <w:div w:id="196092024">
      <w:bodyDiv w:val="1"/>
      <w:marLeft w:val="0"/>
      <w:marRight w:val="0"/>
      <w:marTop w:val="0"/>
      <w:marBottom w:val="0"/>
      <w:divBdr>
        <w:top w:val="none" w:sz="0" w:space="0" w:color="auto"/>
        <w:left w:val="none" w:sz="0" w:space="0" w:color="auto"/>
        <w:bottom w:val="none" w:sz="0" w:space="0" w:color="auto"/>
        <w:right w:val="none" w:sz="0" w:space="0" w:color="auto"/>
      </w:divBdr>
    </w:div>
    <w:div w:id="221212629">
      <w:bodyDiv w:val="1"/>
      <w:marLeft w:val="0"/>
      <w:marRight w:val="0"/>
      <w:marTop w:val="0"/>
      <w:marBottom w:val="0"/>
      <w:divBdr>
        <w:top w:val="none" w:sz="0" w:space="0" w:color="auto"/>
        <w:left w:val="none" w:sz="0" w:space="0" w:color="auto"/>
        <w:bottom w:val="none" w:sz="0" w:space="0" w:color="auto"/>
        <w:right w:val="none" w:sz="0" w:space="0" w:color="auto"/>
      </w:divBdr>
    </w:div>
    <w:div w:id="236669704">
      <w:bodyDiv w:val="1"/>
      <w:marLeft w:val="0"/>
      <w:marRight w:val="0"/>
      <w:marTop w:val="0"/>
      <w:marBottom w:val="0"/>
      <w:divBdr>
        <w:top w:val="none" w:sz="0" w:space="0" w:color="auto"/>
        <w:left w:val="none" w:sz="0" w:space="0" w:color="auto"/>
        <w:bottom w:val="none" w:sz="0" w:space="0" w:color="auto"/>
        <w:right w:val="none" w:sz="0" w:space="0" w:color="auto"/>
      </w:divBdr>
    </w:div>
    <w:div w:id="429931389">
      <w:bodyDiv w:val="1"/>
      <w:marLeft w:val="0"/>
      <w:marRight w:val="0"/>
      <w:marTop w:val="0"/>
      <w:marBottom w:val="0"/>
      <w:divBdr>
        <w:top w:val="none" w:sz="0" w:space="0" w:color="auto"/>
        <w:left w:val="none" w:sz="0" w:space="0" w:color="auto"/>
        <w:bottom w:val="none" w:sz="0" w:space="0" w:color="auto"/>
        <w:right w:val="none" w:sz="0" w:space="0" w:color="auto"/>
      </w:divBdr>
    </w:div>
    <w:div w:id="477498729">
      <w:bodyDiv w:val="1"/>
      <w:marLeft w:val="0"/>
      <w:marRight w:val="0"/>
      <w:marTop w:val="0"/>
      <w:marBottom w:val="0"/>
      <w:divBdr>
        <w:top w:val="none" w:sz="0" w:space="0" w:color="auto"/>
        <w:left w:val="none" w:sz="0" w:space="0" w:color="auto"/>
        <w:bottom w:val="none" w:sz="0" w:space="0" w:color="auto"/>
        <w:right w:val="none" w:sz="0" w:space="0" w:color="auto"/>
      </w:divBdr>
    </w:div>
    <w:div w:id="489564332">
      <w:bodyDiv w:val="1"/>
      <w:marLeft w:val="0"/>
      <w:marRight w:val="0"/>
      <w:marTop w:val="0"/>
      <w:marBottom w:val="0"/>
      <w:divBdr>
        <w:top w:val="none" w:sz="0" w:space="0" w:color="auto"/>
        <w:left w:val="none" w:sz="0" w:space="0" w:color="auto"/>
        <w:bottom w:val="none" w:sz="0" w:space="0" w:color="auto"/>
        <w:right w:val="none" w:sz="0" w:space="0" w:color="auto"/>
      </w:divBdr>
    </w:div>
    <w:div w:id="527911855">
      <w:bodyDiv w:val="1"/>
      <w:marLeft w:val="0"/>
      <w:marRight w:val="0"/>
      <w:marTop w:val="0"/>
      <w:marBottom w:val="0"/>
      <w:divBdr>
        <w:top w:val="none" w:sz="0" w:space="0" w:color="auto"/>
        <w:left w:val="none" w:sz="0" w:space="0" w:color="auto"/>
        <w:bottom w:val="none" w:sz="0" w:space="0" w:color="auto"/>
        <w:right w:val="none" w:sz="0" w:space="0" w:color="auto"/>
      </w:divBdr>
    </w:div>
    <w:div w:id="588123015">
      <w:bodyDiv w:val="1"/>
      <w:marLeft w:val="0"/>
      <w:marRight w:val="0"/>
      <w:marTop w:val="0"/>
      <w:marBottom w:val="0"/>
      <w:divBdr>
        <w:top w:val="none" w:sz="0" w:space="0" w:color="auto"/>
        <w:left w:val="none" w:sz="0" w:space="0" w:color="auto"/>
        <w:bottom w:val="none" w:sz="0" w:space="0" w:color="auto"/>
        <w:right w:val="none" w:sz="0" w:space="0" w:color="auto"/>
      </w:divBdr>
    </w:div>
    <w:div w:id="607547236">
      <w:bodyDiv w:val="1"/>
      <w:marLeft w:val="0"/>
      <w:marRight w:val="0"/>
      <w:marTop w:val="0"/>
      <w:marBottom w:val="0"/>
      <w:divBdr>
        <w:top w:val="none" w:sz="0" w:space="0" w:color="auto"/>
        <w:left w:val="none" w:sz="0" w:space="0" w:color="auto"/>
        <w:bottom w:val="none" w:sz="0" w:space="0" w:color="auto"/>
        <w:right w:val="none" w:sz="0" w:space="0" w:color="auto"/>
      </w:divBdr>
    </w:div>
    <w:div w:id="707265516">
      <w:bodyDiv w:val="1"/>
      <w:marLeft w:val="0"/>
      <w:marRight w:val="0"/>
      <w:marTop w:val="0"/>
      <w:marBottom w:val="0"/>
      <w:divBdr>
        <w:top w:val="none" w:sz="0" w:space="0" w:color="auto"/>
        <w:left w:val="none" w:sz="0" w:space="0" w:color="auto"/>
        <w:bottom w:val="none" w:sz="0" w:space="0" w:color="auto"/>
        <w:right w:val="none" w:sz="0" w:space="0" w:color="auto"/>
      </w:divBdr>
    </w:div>
    <w:div w:id="713236526">
      <w:bodyDiv w:val="1"/>
      <w:marLeft w:val="0"/>
      <w:marRight w:val="0"/>
      <w:marTop w:val="0"/>
      <w:marBottom w:val="0"/>
      <w:divBdr>
        <w:top w:val="none" w:sz="0" w:space="0" w:color="auto"/>
        <w:left w:val="none" w:sz="0" w:space="0" w:color="auto"/>
        <w:bottom w:val="none" w:sz="0" w:space="0" w:color="auto"/>
        <w:right w:val="none" w:sz="0" w:space="0" w:color="auto"/>
      </w:divBdr>
    </w:div>
    <w:div w:id="720665433">
      <w:bodyDiv w:val="1"/>
      <w:marLeft w:val="0"/>
      <w:marRight w:val="0"/>
      <w:marTop w:val="0"/>
      <w:marBottom w:val="0"/>
      <w:divBdr>
        <w:top w:val="none" w:sz="0" w:space="0" w:color="auto"/>
        <w:left w:val="none" w:sz="0" w:space="0" w:color="auto"/>
        <w:bottom w:val="none" w:sz="0" w:space="0" w:color="auto"/>
        <w:right w:val="none" w:sz="0" w:space="0" w:color="auto"/>
      </w:divBdr>
    </w:div>
    <w:div w:id="728891976">
      <w:bodyDiv w:val="1"/>
      <w:marLeft w:val="0"/>
      <w:marRight w:val="0"/>
      <w:marTop w:val="0"/>
      <w:marBottom w:val="0"/>
      <w:divBdr>
        <w:top w:val="none" w:sz="0" w:space="0" w:color="auto"/>
        <w:left w:val="none" w:sz="0" w:space="0" w:color="auto"/>
        <w:bottom w:val="none" w:sz="0" w:space="0" w:color="auto"/>
        <w:right w:val="none" w:sz="0" w:space="0" w:color="auto"/>
      </w:divBdr>
    </w:div>
    <w:div w:id="757749650">
      <w:bodyDiv w:val="1"/>
      <w:marLeft w:val="0"/>
      <w:marRight w:val="0"/>
      <w:marTop w:val="0"/>
      <w:marBottom w:val="0"/>
      <w:divBdr>
        <w:top w:val="none" w:sz="0" w:space="0" w:color="auto"/>
        <w:left w:val="none" w:sz="0" w:space="0" w:color="auto"/>
        <w:bottom w:val="none" w:sz="0" w:space="0" w:color="auto"/>
        <w:right w:val="none" w:sz="0" w:space="0" w:color="auto"/>
      </w:divBdr>
    </w:div>
    <w:div w:id="765349148">
      <w:bodyDiv w:val="1"/>
      <w:marLeft w:val="0"/>
      <w:marRight w:val="0"/>
      <w:marTop w:val="0"/>
      <w:marBottom w:val="0"/>
      <w:divBdr>
        <w:top w:val="none" w:sz="0" w:space="0" w:color="auto"/>
        <w:left w:val="none" w:sz="0" w:space="0" w:color="auto"/>
        <w:bottom w:val="none" w:sz="0" w:space="0" w:color="auto"/>
        <w:right w:val="none" w:sz="0" w:space="0" w:color="auto"/>
      </w:divBdr>
    </w:div>
    <w:div w:id="1006638581">
      <w:bodyDiv w:val="1"/>
      <w:marLeft w:val="0"/>
      <w:marRight w:val="0"/>
      <w:marTop w:val="0"/>
      <w:marBottom w:val="0"/>
      <w:divBdr>
        <w:top w:val="none" w:sz="0" w:space="0" w:color="auto"/>
        <w:left w:val="none" w:sz="0" w:space="0" w:color="auto"/>
        <w:bottom w:val="none" w:sz="0" w:space="0" w:color="auto"/>
        <w:right w:val="none" w:sz="0" w:space="0" w:color="auto"/>
      </w:divBdr>
    </w:div>
    <w:div w:id="1058095749">
      <w:bodyDiv w:val="1"/>
      <w:marLeft w:val="0"/>
      <w:marRight w:val="0"/>
      <w:marTop w:val="0"/>
      <w:marBottom w:val="0"/>
      <w:divBdr>
        <w:top w:val="none" w:sz="0" w:space="0" w:color="auto"/>
        <w:left w:val="none" w:sz="0" w:space="0" w:color="auto"/>
        <w:bottom w:val="none" w:sz="0" w:space="0" w:color="auto"/>
        <w:right w:val="none" w:sz="0" w:space="0" w:color="auto"/>
      </w:divBdr>
    </w:div>
    <w:div w:id="1063680281">
      <w:bodyDiv w:val="1"/>
      <w:marLeft w:val="0"/>
      <w:marRight w:val="0"/>
      <w:marTop w:val="0"/>
      <w:marBottom w:val="0"/>
      <w:divBdr>
        <w:top w:val="none" w:sz="0" w:space="0" w:color="auto"/>
        <w:left w:val="none" w:sz="0" w:space="0" w:color="auto"/>
        <w:bottom w:val="none" w:sz="0" w:space="0" w:color="auto"/>
        <w:right w:val="none" w:sz="0" w:space="0" w:color="auto"/>
      </w:divBdr>
    </w:div>
    <w:div w:id="1149714691">
      <w:bodyDiv w:val="1"/>
      <w:marLeft w:val="0"/>
      <w:marRight w:val="0"/>
      <w:marTop w:val="0"/>
      <w:marBottom w:val="0"/>
      <w:divBdr>
        <w:top w:val="none" w:sz="0" w:space="0" w:color="auto"/>
        <w:left w:val="none" w:sz="0" w:space="0" w:color="auto"/>
        <w:bottom w:val="none" w:sz="0" w:space="0" w:color="auto"/>
        <w:right w:val="none" w:sz="0" w:space="0" w:color="auto"/>
      </w:divBdr>
    </w:div>
    <w:div w:id="1153908033">
      <w:bodyDiv w:val="1"/>
      <w:marLeft w:val="0"/>
      <w:marRight w:val="0"/>
      <w:marTop w:val="0"/>
      <w:marBottom w:val="0"/>
      <w:divBdr>
        <w:top w:val="none" w:sz="0" w:space="0" w:color="auto"/>
        <w:left w:val="none" w:sz="0" w:space="0" w:color="auto"/>
        <w:bottom w:val="none" w:sz="0" w:space="0" w:color="auto"/>
        <w:right w:val="none" w:sz="0" w:space="0" w:color="auto"/>
      </w:divBdr>
    </w:div>
    <w:div w:id="1200239523">
      <w:bodyDiv w:val="1"/>
      <w:marLeft w:val="0"/>
      <w:marRight w:val="0"/>
      <w:marTop w:val="0"/>
      <w:marBottom w:val="0"/>
      <w:divBdr>
        <w:top w:val="none" w:sz="0" w:space="0" w:color="auto"/>
        <w:left w:val="none" w:sz="0" w:space="0" w:color="auto"/>
        <w:bottom w:val="none" w:sz="0" w:space="0" w:color="auto"/>
        <w:right w:val="none" w:sz="0" w:space="0" w:color="auto"/>
      </w:divBdr>
    </w:div>
    <w:div w:id="1208762417">
      <w:bodyDiv w:val="1"/>
      <w:marLeft w:val="0"/>
      <w:marRight w:val="0"/>
      <w:marTop w:val="0"/>
      <w:marBottom w:val="0"/>
      <w:divBdr>
        <w:top w:val="none" w:sz="0" w:space="0" w:color="auto"/>
        <w:left w:val="none" w:sz="0" w:space="0" w:color="auto"/>
        <w:bottom w:val="none" w:sz="0" w:space="0" w:color="auto"/>
        <w:right w:val="none" w:sz="0" w:space="0" w:color="auto"/>
      </w:divBdr>
    </w:div>
    <w:div w:id="1228347386">
      <w:bodyDiv w:val="1"/>
      <w:marLeft w:val="0"/>
      <w:marRight w:val="0"/>
      <w:marTop w:val="0"/>
      <w:marBottom w:val="0"/>
      <w:divBdr>
        <w:top w:val="none" w:sz="0" w:space="0" w:color="auto"/>
        <w:left w:val="none" w:sz="0" w:space="0" w:color="auto"/>
        <w:bottom w:val="none" w:sz="0" w:space="0" w:color="auto"/>
        <w:right w:val="none" w:sz="0" w:space="0" w:color="auto"/>
      </w:divBdr>
    </w:div>
    <w:div w:id="1252083351">
      <w:bodyDiv w:val="1"/>
      <w:marLeft w:val="0"/>
      <w:marRight w:val="0"/>
      <w:marTop w:val="0"/>
      <w:marBottom w:val="0"/>
      <w:divBdr>
        <w:top w:val="none" w:sz="0" w:space="0" w:color="auto"/>
        <w:left w:val="none" w:sz="0" w:space="0" w:color="auto"/>
        <w:bottom w:val="none" w:sz="0" w:space="0" w:color="auto"/>
        <w:right w:val="none" w:sz="0" w:space="0" w:color="auto"/>
      </w:divBdr>
    </w:div>
    <w:div w:id="1260211007">
      <w:bodyDiv w:val="1"/>
      <w:marLeft w:val="0"/>
      <w:marRight w:val="0"/>
      <w:marTop w:val="0"/>
      <w:marBottom w:val="0"/>
      <w:divBdr>
        <w:top w:val="none" w:sz="0" w:space="0" w:color="auto"/>
        <w:left w:val="none" w:sz="0" w:space="0" w:color="auto"/>
        <w:bottom w:val="none" w:sz="0" w:space="0" w:color="auto"/>
        <w:right w:val="none" w:sz="0" w:space="0" w:color="auto"/>
      </w:divBdr>
    </w:div>
    <w:div w:id="1274751613">
      <w:bodyDiv w:val="1"/>
      <w:marLeft w:val="0"/>
      <w:marRight w:val="0"/>
      <w:marTop w:val="0"/>
      <w:marBottom w:val="0"/>
      <w:divBdr>
        <w:top w:val="none" w:sz="0" w:space="0" w:color="auto"/>
        <w:left w:val="none" w:sz="0" w:space="0" w:color="auto"/>
        <w:bottom w:val="none" w:sz="0" w:space="0" w:color="auto"/>
        <w:right w:val="none" w:sz="0" w:space="0" w:color="auto"/>
      </w:divBdr>
    </w:div>
    <w:div w:id="1325279921">
      <w:bodyDiv w:val="1"/>
      <w:marLeft w:val="0"/>
      <w:marRight w:val="0"/>
      <w:marTop w:val="0"/>
      <w:marBottom w:val="0"/>
      <w:divBdr>
        <w:top w:val="none" w:sz="0" w:space="0" w:color="auto"/>
        <w:left w:val="none" w:sz="0" w:space="0" w:color="auto"/>
        <w:bottom w:val="none" w:sz="0" w:space="0" w:color="auto"/>
        <w:right w:val="none" w:sz="0" w:space="0" w:color="auto"/>
      </w:divBdr>
    </w:div>
    <w:div w:id="1353530251">
      <w:bodyDiv w:val="1"/>
      <w:marLeft w:val="0"/>
      <w:marRight w:val="0"/>
      <w:marTop w:val="0"/>
      <w:marBottom w:val="0"/>
      <w:divBdr>
        <w:top w:val="none" w:sz="0" w:space="0" w:color="auto"/>
        <w:left w:val="none" w:sz="0" w:space="0" w:color="auto"/>
        <w:bottom w:val="none" w:sz="0" w:space="0" w:color="auto"/>
        <w:right w:val="none" w:sz="0" w:space="0" w:color="auto"/>
      </w:divBdr>
    </w:div>
    <w:div w:id="1410077312">
      <w:bodyDiv w:val="1"/>
      <w:marLeft w:val="0"/>
      <w:marRight w:val="0"/>
      <w:marTop w:val="0"/>
      <w:marBottom w:val="0"/>
      <w:divBdr>
        <w:top w:val="none" w:sz="0" w:space="0" w:color="auto"/>
        <w:left w:val="none" w:sz="0" w:space="0" w:color="auto"/>
        <w:bottom w:val="none" w:sz="0" w:space="0" w:color="auto"/>
        <w:right w:val="none" w:sz="0" w:space="0" w:color="auto"/>
      </w:divBdr>
    </w:div>
    <w:div w:id="1420130404">
      <w:bodyDiv w:val="1"/>
      <w:marLeft w:val="0"/>
      <w:marRight w:val="0"/>
      <w:marTop w:val="0"/>
      <w:marBottom w:val="0"/>
      <w:divBdr>
        <w:top w:val="none" w:sz="0" w:space="0" w:color="auto"/>
        <w:left w:val="none" w:sz="0" w:space="0" w:color="auto"/>
        <w:bottom w:val="none" w:sz="0" w:space="0" w:color="auto"/>
        <w:right w:val="none" w:sz="0" w:space="0" w:color="auto"/>
      </w:divBdr>
    </w:div>
    <w:div w:id="1452897745">
      <w:bodyDiv w:val="1"/>
      <w:marLeft w:val="0"/>
      <w:marRight w:val="0"/>
      <w:marTop w:val="0"/>
      <w:marBottom w:val="0"/>
      <w:divBdr>
        <w:top w:val="none" w:sz="0" w:space="0" w:color="auto"/>
        <w:left w:val="none" w:sz="0" w:space="0" w:color="auto"/>
        <w:bottom w:val="none" w:sz="0" w:space="0" w:color="auto"/>
        <w:right w:val="none" w:sz="0" w:space="0" w:color="auto"/>
      </w:divBdr>
    </w:div>
    <w:div w:id="1490244470">
      <w:bodyDiv w:val="1"/>
      <w:marLeft w:val="0"/>
      <w:marRight w:val="0"/>
      <w:marTop w:val="0"/>
      <w:marBottom w:val="0"/>
      <w:divBdr>
        <w:top w:val="none" w:sz="0" w:space="0" w:color="auto"/>
        <w:left w:val="none" w:sz="0" w:space="0" w:color="auto"/>
        <w:bottom w:val="none" w:sz="0" w:space="0" w:color="auto"/>
        <w:right w:val="none" w:sz="0" w:space="0" w:color="auto"/>
      </w:divBdr>
    </w:div>
    <w:div w:id="1511067656">
      <w:bodyDiv w:val="1"/>
      <w:marLeft w:val="0"/>
      <w:marRight w:val="0"/>
      <w:marTop w:val="0"/>
      <w:marBottom w:val="0"/>
      <w:divBdr>
        <w:top w:val="none" w:sz="0" w:space="0" w:color="auto"/>
        <w:left w:val="none" w:sz="0" w:space="0" w:color="auto"/>
        <w:bottom w:val="none" w:sz="0" w:space="0" w:color="auto"/>
        <w:right w:val="none" w:sz="0" w:space="0" w:color="auto"/>
      </w:divBdr>
    </w:div>
    <w:div w:id="1513060731">
      <w:bodyDiv w:val="1"/>
      <w:marLeft w:val="0"/>
      <w:marRight w:val="0"/>
      <w:marTop w:val="0"/>
      <w:marBottom w:val="0"/>
      <w:divBdr>
        <w:top w:val="none" w:sz="0" w:space="0" w:color="auto"/>
        <w:left w:val="none" w:sz="0" w:space="0" w:color="auto"/>
        <w:bottom w:val="none" w:sz="0" w:space="0" w:color="auto"/>
        <w:right w:val="none" w:sz="0" w:space="0" w:color="auto"/>
      </w:divBdr>
    </w:div>
    <w:div w:id="1581209192">
      <w:bodyDiv w:val="1"/>
      <w:marLeft w:val="0"/>
      <w:marRight w:val="0"/>
      <w:marTop w:val="0"/>
      <w:marBottom w:val="0"/>
      <w:divBdr>
        <w:top w:val="none" w:sz="0" w:space="0" w:color="auto"/>
        <w:left w:val="none" w:sz="0" w:space="0" w:color="auto"/>
        <w:bottom w:val="none" w:sz="0" w:space="0" w:color="auto"/>
        <w:right w:val="none" w:sz="0" w:space="0" w:color="auto"/>
      </w:divBdr>
      <w:divsChild>
        <w:div w:id="1294558490">
          <w:marLeft w:val="0"/>
          <w:marRight w:val="0"/>
          <w:marTop w:val="0"/>
          <w:marBottom w:val="0"/>
          <w:divBdr>
            <w:top w:val="none" w:sz="0" w:space="0" w:color="auto"/>
            <w:left w:val="none" w:sz="0" w:space="0" w:color="auto"/>
            <w:bottom w:val="none" w:sz="0" w:space="0" w:color="auto"/>
            <w:right w:val="none" w:sz="0" w:space="0" w:color="auto"/>
          </w:divBdr>
        </w:div>
        <w:div w:id="1538394755">
          <w:marLeft w:val="0"/>
          <w:marRight w:val="0"/>
          <w:marTop w:val="0"/>
          <w:marBottom w:val="0"/>
          <w:divBdr>
            <w:top w:val="none" w:sz="0" w:space="0" w:color="auto"/>
            <w:left w:val="none" w:sz="0" w:space="0" w:color="auto"/>
            <w:bottom w:val="none" w:sz="0" w:space="0" w:color="auto"/>
            <w:right w:val="none" w:sz="0" w:space="0" w:color="auto"/>
          </w:divBdr>
        </w:div>
      </w:divsChild>
    </w:div>
    <w:div w:id="1605305753">
      <w:bodyDiv w:val="1"/>
      <w:marLeft w:val="0"/>
      <w:marRight w:val="0"/>
      <w:marTop w:val="0"/>
      <w:marBottom w:val="0"/>
      <w:divBdr>
        <w:top w:val="none" w:sz="0" w:space="0" w:color="auto"/>
        <w:left w:val="none" w:sz="0" w:space="0" w:color="auto"/>
        <w:bottom w:val="none" w:sz="0" w:space="0" w:color="auto"/>
        <w:right w:val="none" w:sz="0" w:space="0" w:color="auto"/>
      </w:divBdr>
    </w:div>
    <w:div w:id="1636645415">
      <w:bodyDiv w:val="1"/>
      <w:marLeft w:val="0"/>
      <w:marRight w:val="0"/>
      <w:marTop w:val="0"/>
      <w:marBottom w:val="0"/>
      <w:divBdr>
        <w:top w:val="none" w:sz="0" w:space="0" w:color="auto"/>
        <w:left w:val="none" w:sz="0" w:space="0" w:color="auto"/>
        <w:bottom w:val="none" w:sz="0" w:space="0" w:color="auto"/>
        <w:right w:val="none" w:sz="0" w:space="0" w:color="auto"/>
      </w:divBdr>
    </w:div>
    <w:div w:id="1644382122">
      <w:bodyDiv w:val="1"/>
      <w:marLeft w:val="0"/>
      <w:marRight w:val="0"/>
      <w:marTop w:val="0"/>
      <w:marBottom w:val="0"/>
      <w:divBdr>
        <w:top w:val="none" w:sz="0" w:space="0" w:color="auto"/>
        <w:left w:val="none" w:sz="0" w:space="0" w:color="auto"/>
        <w:bottom w:val="none" w:sz="0" w:space="0" w:color="auto"/>
        <w:right w:val="none" w:sz="0" w:space="0" w:color="auto"/>
      </w:divBdr>
    </w:div>
    <w:div w:id="1657883252">
      <w:bodyDiv w:val="1"/>
      <w:marLeft w:val="0"/>
      <w:marRight w:val="0"/>
      <w:marTop w:val="0"/>
      <w:marBottom w:val="0"/>
      <w:divBdr>
        <w:top w:val="none" w:sz="0" w:space="0" w:color="auto"/>
        <w:left w:val="none" w:sz="0" w:space="0" w:color="auto"/>
        <w:bottom w:val="none" w:sz="0" w:space="0" w:color="auto"/>
        <w:right w:val="none" w:sz="0" w:space="0" w:color="auto"/>
      </w:divBdr>
    </w:div>
    <w:div w:id="1715732710">
      <w:bodyDiv w:val="1"/>
      <w:marLeft w:val="0"/>
      <w:marRight w:val="0"/>
      <w:marTop w:val="0"/>
      <w:marBottom w:val="0"/>
      <w:divBdr>
        <w:top w:val="none" w:sz="0" w:space="0" w:color="auto"/>
        <w:left w:val="none" w:sz="0" w:space="0" w:color="auto"/>
        <w:bottom w:val="none" w:sz="0" w:space="0" w:color="auto"/>
        <w:right w:val="none" w:sz="0" w:space="0" w:color="auto"/>
      </w:divBdr>
    </w:div>
    <w:div w:id="1728723865">
      <w:bodyDiv w:val="1"/>
      <w:marLeft w:val="0"/>
      <w:marRight w:val="0"/>
      <w:marTop w:val="0"/>
      <w:marBottom w:val="0"/>
      <w:divBdr>
        <w:top w:val="none" w:sz="0" w:space="0" w:color="auto"/>
        <w:left w:val="none" w:sz="0" w:space="0" w:color="auto"/>
        <w:bottom w:val="none" w:sz="0" w:space="0" w:color="auto"/>
        <w:right w:val="none" w:sz="0" w:space="0" w:color="auto"/>
      </w:divBdr>
    </w:div>
    <w:div w:id="1766069039">
      <w:bodyDiv w:val="1"/>
      <w:marLeft w:val="0"/>
      <w:marRight w:val="0"/>
      <w:marTop w:val="0"/>
      <w:marBottom w:val="0"/>
      <w:divBdr>
        <w:top w:val="none" w:sz="0" w:space="0" w:color="auto"/>
        <w:left w:val="none" w:sz="0" w:space="0" w:color="auto"/>
        <w:bottom w:val="none" w:sz="0" w:space="0" w:color="auto"/>
        <w:right w:val="none" w:sz="0" w:space="0" w:color="auto"/>
      </w:divBdr>
    </w:div>
    <w:div w:id="1796560877">
      <w:bodyDiv w:val="1"/>
      <w:marLeft w:val="0"/>
      <w:marRight w:val="0"/>
      <w:marTop w:val="0"/>
      <w:marBottom w:val="0"/>
      <w:divBdr>
        <w:top w:val="none" w:sz="0" w:space="0" w:color="auto"/>
        <w:left w:val="none" w:sz="0" w:space="0" w:color="auto"/>
        <w:bottom w:val="none" w:sz="0" w:space="0" w:color="auto"/>
        <w:right w:val="none" w:sz="0" w:space="0" w:color="auto"/>
      </w:divBdr>
    </w:div>
    <w:div w:id="1821266894">
      <w:bodyDiv w:val="1"/>
      <w:marLeft w:val="0"/>
      <w:marRight w:val="0"/>
      <w:marTop w:val="0"/>
      <w:marBottom w:val="0"/>
      <w:divBdr>
        <w:top w:val="none" w:sz="0" w:space="0" w:color="auto"/>
        <w:left w:val="none" w:sz="0" w:space="0" w:color="auto"/>
        <w:bottom w:val="none" w:sz="0" w:space="0" w:color="auto"/>
        <w:right w:val="none" w:sz="0" w:space="0" w:color="auto"/>
      </w:divBdr>
    </w:div>
    <w:div w:id="1821532746">
      <w:bodyDiv w:val="1"/>
      <w:marLeft w:val="0"/>
      <w:marRight w:val="0"/>
      <w:marTop w:val="0"/>
      <w:marBottom w:val="0"/>
      <w:divBdr>
        <w:top w:val="none" w:sz="0" w:space="0" w:color="auto"/>
        <w:left w:val="none" w:sz="0" w:space="0" w:color="auto"/>
        <w:bottom w:val="none" w:sz="0" w:space="0" w:color="auto"/>
        <w:right w:val="none" w:sz="0" w:space="0" w:color="auto"/>
      </w:divBdr>
    </w:div>
    <w:div w:id="1868063825">
      <w:bodyDiv w:val="1"/>
      <w:marLeft w:val="0"/>
      <w:marRight w:val="0"/>
      <w:marTop w:val="0"/>
      <w:marBottom w:val="0"/>
      <w:divBdr>
        <w:top w:val="none" w:sz="0" w:space="0" w:color="auto"/>
        <w:left w:val="none" w:sz="0" w:space="0" w:color="auto"/>
        <w:bottom w:val="none" w:sz="0" w:space="0" w:color="auto"/>
        <w:right w:val="none" w:sz="0" w:space="0" w:color="auto"/>
      </w:divBdr>
    </w:div>
    <w:div w:id="1934893770">
      <w:bodyDiv w:val="1"/>
      <w:marLeft w:val="0"/>
      <w:marRight w:val="0"/>
      <w:marTop w:val="0"/>
      <w:marBottom w:val="0"/>
      <w:divBdr>
        <w:top w:val="none" w:sz="0" w:space="0" w:color="auto"/>
        <w:left w:val="none" w:sz="0" w:space="0" w:color="auto"/>
        <w:bottom w:val="none" w:sz="0" w:space="0" w:color="auto"/>
        <w:right w:val="none" w:sz="0" w:space="0" w:color="auto"/>
      </w:divBdr>
    </w:div>
    <w:div w:id="2047751484">
      <w:bodyDiv w:val="1"/>
      <w:marLeft w:val="0"/>
      <w:marRight w:val="0"/>
      <w:marTop w:val="0"/>
      <w:marBottom w:val="0"/>
      <w:divBdr>
        <w:top w:val="none" w:sz="0" w:space="0" w:color="auto"/>
        <w:left w:val="none" w:sz="0" w:space="0" w:color="auto"/>
        <w:bottom w:val="none" w:sz="0" w:space="0" w:color="auto"/>
        <w:right w:val="none" w:sz="0" w:space="0" w:color="auto"/>
      </w:divBdr>
    </w:div>
    <w:div w:id="2136676416">
      <w:bodyDiv w:val="1"/>
      <w:marLeft w:val="0"/>
      <w:marRight w:val="0"/>
      <w:marTop w:val="0"/>
      <w:marBottom w:val="0"/>
      <w:divBdr>
        <w:top w:val="none" w:sz="0" w:space="0" w:color="auto"/>
        <w:left w:val="none" w:sz="0" w:space="0" w:color="auto"/>
        <w:bottom w:val="none" w:sz="0" w:space="0" w:color="auto"/>
        <w:right w:val="none" w:sz="0" w:space="0" w:color="auto"/>
      </w:divBdr>
    </w:div>
    <w:div w:id="2137333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456D8F-E242-489F-834C-B4A58522A4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4</Pages>
  <Words>430</Words>
  <Characters>2453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saad shaikh</cp:lastModifiedBy>
  <cp:revision>7</cp:revision>
  <cp:lastPrinted>2022-09-28T09:07:00Z</cp:lastPrinted>
  <dcterms:created xsi:type="dcterms:W3CDTF">2022-10-11T12:47:00Z</dcterms:created>
  <dcterms:modified xsi:type="dcterms:W3CDTF">2022-10-11T13:07:00Z</dcterms:modified>
</cp:coreProperties>
</file>